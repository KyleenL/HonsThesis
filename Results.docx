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2E020" w14:textId="5925ABBB" w:rsidR="00493EFB" w:rsidRPr="00CF0B20" w:rsidRDefault="00493EFB" w:rsidP="00493EFB">
      <w:pPr>
        <w:pStyle w:val="Subtitle"/>
        <w:spacing w:line="360" w:lineRule="auto"/>
        <w:rPr>
          <w:rFonts w:ascii="Calibri" w:hAnsi="Calibri"/>
          <w:b/>
        </w:rPr>
      </w:pPr>
      <w:r w:rsidRPr="00CF0B20">
        <w:rPr>
          <w:rFonts w:ascii="Calibri" w:hAnsi="Calibri"/>
          <w:b/>
        </w:rPr>
        <w:t>RESULTS</w:t>
      </w:r>
    </w:p>
    <w:p w14:paraId="194D2CF4" w14:textId="388D195F" w:rsidR="00493EFB" w:rsidRPr="00854EB3" w:rsidRDefault="00305F03" w:rsidP="00493EFB">
      <w:pPr>
        <w:spacing w:line="360" w:lineRule="auto"/>
        <w:rPr>
          <w:rFonts w:ascii="Calibri" w:hAnsi="Calibri"/>
          <w:b/>
          <w:sz w:val="22"/>
          <w:szCs w:val="22"/>
        </w:rPr>
      </w:pPr>
      <w:ins w:id="0" w:author="Daniel Noble" w:date="2017-10-03T19:08:00Z">
        <w:r>
          <w:rPr>
            <w:rFonts w:ascii="Calibri" w:hAnsi="Calibri"/>
            <w:b/>
            <w:sz w:val="22"/>
            <w:szCs w:val="22"/>
          </w:rPr>
          <w:t xml:space="preserve">Personality and </w:t>
        </w:r>
      </w:ins>
      <w:commentRangeStart w:id="1"/>
      <w:del w:id="2" w:author="Daniel Noble" w:date="2017-10-03T19:08:00Z">
        <w:r w:rsidR="00493EFB" w:rsidDel="00305F03">
          <w:rPr>
            <w:rFonts w:ascii="Calibri" w:hAnsi="Calibri"/>
            <w:b/>
            <w:sz w:val="22"/>
            <w:szCs w:val="22"/>
          </w:rPr>
          <w:delText>Do</w:delText>
        </w:r>
      </w:del>
      <w:r w:rsidR="00493EFB">
        <w:rPr>
          <w:rFonts w:ascii="Calibri" w:hAnsi="Calibri"/>
          <w:b/>
          <w:sz w:val="22"/>
          <w:szCs w:val="22"/>
        </w:rPr>
        <w:t xml:space="preserve"> </w:t>
      </w:r>
      <w:r w:rsidR="00A71F3A">
        <w:rPr>
          <w:rFonts w:ascii="Calibri" w:hAnsi="Calibri"/>
          <w:b/>
          <w:sz w:val="22"/>
          <w:szCs w:val="22"/>
        </w:rPr>
        <w:t>behavioral</w:t>
      </w:r>
      <w:r w:rsidR="00493EFB">
        <w:rPr>
          <w:rFonts w:ascii="Calibri" w:hAnsi="Calibri"/>
          <w:b/>
          <w:sz w:val="22"/>
          <w:szCs w:val="22"/>
        </w:rPr>
        <w:t xml:space="preserve"> syndromes </w:t>
      </w:r>
      <w:del w:id="3" w:author="Daniel Noble" w:date="2017-10-03T19:08:00Z">
        <w:r w:rsidR="00493EFB" w:rsidDel="00305F03">
          <w:rPr>
            <w:rFonts w:ascii="Calibri" w:hAnsi="Calibri"/>
            <w:b/>
            <w:sz w:val="22"/>
            <w:szCs w:val="22"/>
          </w:rPr>
          <w:delText>exist</w:delText>
        </w:r>
      </w:del>
      <w:ins w:id="4" w:author="Daniel Noble" w:date="2017-10-03T19:08:00Z">
        <w:r>
          <w:rPr>
            <w:rFonts w:ascii="Calibri" w:hAnsi="Calibri"/>
            <w:b/>
            <w:sz w:val="22"/>
            <w:szCs w:val="22"/>
          </w:rPr>
          <w:t xml:space="preserve">in </w:t>
        </w:r>
        <w:r w:rsidRPr="00305F03">
          <w:rPr>
            <w:rFonts w:ascii="Calibri" w:hAnsi="Calibri"/>
            <w:b/>
            <w:i/>
            <w:sz w:val="22"/>
            <w:szCs w:val="22"/>
            <w:rPrChange w:id="5" w:author="Daniel Noble" w:date="2017-10-03T19:08:00Z">
              <w:rPr>
                <w:rFonts w:ascii="Calibri" w:hAnsi="Calibri"/>
                <w:b/>
                <w:sz w:val="22"/>
                <w:szCs w:val="22"/>
              </w:rPr>
            </w:rPrChange>
          </w:rPr>
          <w:t xml:space="preserve">L. </w:t>
        </w:r>
        <w:proofErr w:type="spellStart"/>
        <w:r w:rsidRPr="00305F03">
          <w:rPr>
            <w:rFonts w:ascii="Calibri" w:hAnsi="Calibri"/>
            <w:b/>
            <w:i/>
            <w:sz w:val="22"/>
            <w:szCs w:val="22"/>
            <w:rPrChange w:id="6" w:author="Daniel Noble" w:date="2017-10-03T19:08:00Z">
              <w:rPr>
                <w:rFonts w:ascii="Calibri" w:hAnsi="Calibri"/>
                <w:b/>
                <w:sz w:val="22"/>
                <w:szCs w:val="22"/>
              </w:rPr>
            </w:rPrChange>
          </w:rPr>
          <w:t>delicata</w:t>
        </w:r>
      </w:ins>
      <w:proofErr w:type="spellEnd"/>
      <w:del w:id="7" w:author="Daniel Noble" w:date="2017-10-03T19:08:00Z">
        <w:r w:rsidR="00493EFB" w:rsidDel="00305F03">
          <w:rPr>
            <w:rFonts w:ascii="Calibri" w:hAnsi="Calibri"/>
            <w:b/>
            <w:sz w:val="22"/>
            <w:szCs w:val="22"/>
          </w:rPr>
          <w:delText>?</w:delText>
        </w:r>
      </w:del>
      <w:commentRangeEnd w:id="1"/>
      <w:r w:rsidR="00493EFB">
        <w:rPr>
          <w:rStyle w:val="CommentReference"/>
        </w:rPr>
        <w:commentReference w:id="1"/>
      </w:r>
    </w:p>
    <w:p w14:paraId="08E72DF8" w14:textId="37621547" w:rsidR="004E165E" w:rsidRPr="00E05DF8" w:rsidRDefault="004E165E" w:rsidP="004E165E">
      <w:pPr>
        <w:spacing w:line="360" w:lineRule="auto"/>
        <w:rPr>
          <w:rFonts w:ascii="Calibri" w:hAnsi="Calibri"/>
          <w:b/>
          <w:sz w:val="22"/>
          <w:szCs w:val="22"/>
        </w:rPr>
      </w:pPr>
      <w:moveToRangeStart w:id="8" w:author="Daniel Noble" w:date="2017-10-03T19:18:00Z" w:name="move494821613"/>
      <w:moveTo w:id="9" w:author="Daniel Noble" w:date="2017-10-03T19:18:00Z">
        <w:del w:id="10" w:author="Daniel Noble" w:date="2017-10-03T19:18:00Z">
          <w:r w:rsidDel="004E165E">
            <w:rPr>
              <w:rFonts w:ascii="Calibri" w:hAnsi="Calibri"/>
              <w:sz w:val="22"/>
              <w:szCs w:val="22"/>
            </w:rPr>
            <w:delText>The repeatability values for all traits were all significant since the</w:delText>
          </w:r>
        </w:del>
      </w:moveTo>
      <w:ins w:id="11" w:author="Daniel Noble" w:date="2017-10-03T19:18:00Z">
        <w:r>
          <w:rPr>
            <w:rFonts w:ascii="Calibri" w:hAnsi="Calibri"/>
            <w:sz w:val="22"/>
            <w:szCs w:val="22"/>
          </w:rPr>
          <w:t xml:space="preserve">All </w:t>
        </w:r>
        <w:proofErr w:type="spellStart"/>
        <w:r>
          <w:rPr>
            <w:rFonts w:ascii="Calibri" w:hAnsi="Calibri"/>
            <w:sz w:val="22"/>
            <w:szCs w:val="22"/>
          </w:rPr>
          <w:t>behavioural</w:t>
        </w:r>
        <w:proofErr w:type="spellEnd"/>
        <w:r>
          <w:rPr>
            <w:rFonts w:ascii="Calibri" w:hAnsi="Calibri"/>
            <w:sz w:val="22"/>
            <w:szCs w:val="22"/>
          </w:rPr>
          <w:t xml:space="preserve"> traits measured were </w:t>
        </w:r>
      </w:ins>
      <w:ins w:id="12" w:author="Daniel Noble" w:date="2017-10-03T19:19:00Z">
        <w:r>
          <w:rPr>
            <w:rFonts w:ascii="Calibri" w:hAnsi="Calibri"/>
            <w:sz w:val="22"/>
            <w:szCs w:val="22"/>
          </w:rPr>
          <w:t xml:space="preserve">significantly </w:t>
        </w:r>
      </w:ins>
      <w:ins w:id="13" w:author="Daniel Noble" w:date="2017-10-03T19:18:00Z">
        <w:r>
          <w:rPr>
            <w:rFonts w:ascii="Calibri" w:hAnsi="Calibri"/>
            <w:sz w:val="22"/>
            <w:szCs w:val="22"/>
          </w:rPr>
          <w:t>repeatable with</w:t>
        </w:r>
      </w:ins>
      <w:moveTo w:id="14" w:author="Daniel Noble" w:date="2017-10-03T19:18:00Z">
        <w:r>
          <w:rPr>
            <w:rFonts w:ascii="Calibri" w:hAnsi="Calibri"/>
            <w:sz w:val="22"/>
            <w:szCs w:val="22"/>
          </w:rPr>
          <w:t xml:space="preserve"> confidence intervals </w:t>
        </w:r>
        <w:del w:id="15" w:author="Daniel Noble" w:date="2017-10-03T19:19:00Z">
          <w:r w:rsidDel="004E165E">
            <w:rPr>
              <w:rFonts w:ascii="Calibri" w:hAnsi="Calibri"/>
              <w:sz w:val="22"/>
              <w:szCs w:val="22"/>
            </w:rPr>
            <w:delText xml:space="preserve">for each assay </w:delText>
          </w:r>
        </w:del>
        <w:del w:id="16" w:author="Daniel Noble" w:date="2017-10-03T19:18:00Z">
          <w:r w:rsidDel="004E165E">
            <w:rPr>
              <w:rFonts w:ascii="Calibri" w:hAnsi="Calibri"/>
              <w:sz w:val="22"/>
              <w:szCs w:val="22"/>
            </w:rPr>
            <w:delText>do</w:delText>
          </w:r>
        </w:del>
        <w:del w:id="17" w:author="Daniel Noble" w:date="2017-10-03T19:19:00Z">
          <w:r w:rsidDel="004E165E">
            <w:rPr>
              <w:rFonts w:ascii="Calibri" w:hAnsi="Calibri"/>
              <w:sz w:val="22"/>
              <w:szCs w:val="22"/>
            </w:rPr>
            <w:delText xml:space="preserve"> </w:delText>
          </w:r>
        </w:del>
        <w:r>
          <w:rPr>
            <w:rFonts w:ascii="Calibri" w:hAnsi="Calibri"/>
            <w:sz w:val="22"/>
            <w:szCs w:val="22"/>
          </w:rPr>
          <w:t xml:space="preserve">not </w:t>
        </w:r>
        <w:del w:id="18" w:author="Daniel Noble" w:date="2017-10-03T19:18:00Z">
          <w:r w:rsidDel="004E165E">
            <w:rPr>
              <w:rFonts w:ascii="Calibri" w:hAnsi="Calibri"/>
              <w:sz w:val="22"/>
              <w:szCs w:val="22"/>
            </w:rPr>
            <w:delText>include 0</w:delText>
          </w:r>
        </w:del>
      </w:moveTo>
      <w:ins w:id="19" w:author="Daniel Noble" w:date="2017-10-03T19:18:00Z">
        <w:r>
          <w:rPr>
            <w:rFonts w:ascii="Calibri" w:hAnsi="Calibri"/>
            <w:sz w:val="22"/>
            <w:szCs w:val="22"/>
          </w:rPr>
          <w:t>overlap</w:t>
        </w:r>
      </w:ins>
      <w:ins w:id="20" w:author="Daniel Noble" w:date="2017-10-03T19:19:00Z">
        <w:r>
          <w:rPr>
            <w:rFonts w:ascii="Calibri" w:hAnsi="Calibri"/>
            <w:sz w:val="22"/>
            <w:szCs w:val="22"/>
          </w:rPr>
          <w:t xml:space="preserve">ping </w:t>
        </w:r>
      </w:ins>
      <w:ins w:id="21" w:author="Daniel Noble" w:date="2017-10-03T19:18:00Z">
        <w:r>
          <w:rPr>
            <w:rFonts w:ascii="Calibri" w:hAnsi="Calibri"/>
            <w:sz w:val="22"/>
            <w:szCs w:val="22"/>
          </w:rPr>
          <w:t>zero</w:t>
        </w:r>
      </w:ins>
      <w:ins w:id="22" w:author="Daniel Noble" w:date="2017-10-03T19:19:00Z">
        <w:r>
          <w:rPr>
            <w:rFonts w:ascii="Calibri" w:hAnsi="Calibri"/>
            <w:sz w:val="22"/>
            <w:szCs w:val="22"/>
          </w:rPr>
          <w:t xml:space="preserve"> in all cases </w:t>
        </w:r>
      </w:ins>
      <w:moveTo w:id="23" w:author="Daniel Noble" w:date="2017-10-03T19:18:00Z">
        <w:del w:id="24" w:author="Daniel Noble" w:date="2017-10-03T19:20:00Z">
          <w:r w:rsidDel="004E165E">
            <w:rPr>
              <w:rFonts w:ascii="Calibri" w:hAnsi="Calibri"/>
              <w:sz w:val="22"/>
              <w:szCs w:val="22"/>
            </w:rPr>
            <w:delText xml:space="preserve"> </w:delText>
          </w:r>
        </w:del>
        <w:r>
          <w:rPr>
            <w:rFonts w:ascii="Calibri" w:hAnsi="Calibri"/>
            <w:sz w:val="22"/>
            <w:szCs w:val="22"/>
          </w:rPr>
          <w:t xml:space="preserve">(Table </w:t>
        </w:r>
        <w:commentRangeStart w:id="25"/>
        <w:r>
          <w:rPr>
            <w:rFonts w:ascii="Calibri" w:hAnsi="Calibri"/>
            <w:sz w:val="22"/>
            <w:szCs w:val="22"/>
          </w:rPr>
          <w:t>5</w:t>
        </w:r>
      </w:moveTo>
      <w:commentRangeEnd w:id="25"/>
      <w:r>
        <w:rPr>
          <w:rStyle w:val="CommentReference"/>
        </w:rPr>
        <w:commentReference w:id="25"/>
      </w:r>
      <w:moveTo w:id="26" w:author="Daniel Noble" w:date="2017-10-03T19:18:00Z">
        <w:r>
          <w:rPr>
            <w:rFonts w:ascii="Calibri" w:hAnsi="Calibri"/>
            <w:sz w:val="22"/>
            <w:szCs w:val="22"/>
          </w:rPr>
          <w:t xml:space="preserve">). </w:t>
        </w:r>
        <w:del w:id="27" w:author="Daniel Noble" w:date="2017-10-03T19:19:00Z">
          <w:r w:rsidDel="004E165E">
            <w:rPr>
              <w:rFonts w:ascii="Calibri" w:hAnsi="Calibri"/>
              <w:sz w:val="22"/>
              <w:szCs w:val="22"/>
            </w:rPr>
            <w:delText xml:space="preserve"> </w:delText>
          </w:r>
        </w:del>
        <w:r>
          <w:rPr>
            <w:rFonts w:ascii="Calibri" w:hAnsi="Calibri"/>
            <w:sz w:val="22"/>
            <w:szCs w:val="22"/>
          </w:rPr>
          <w:t xml:space="preserve">Exploration </w:t>
        </w:r>
        <w:del w:id="28" w:author="Daniel Noble" w:date="2017-10-03T19:21:00Z">
          <w:r w:rsidDel="004E165E">
            <w:rPr>
              <w:rFonts w:ascii="Calibri" w:hAnsi="Calibri"/>
              <w:sz w:val="22"/>
              <w:szCs w:val="22"/>
            </w:rPr>
            <w:delText>is the</w:delText>
          </w:r>
        </w:del>
      </w:moveTo>
      <w:ins w:id="29" w:author="Daniel Noble" w:date="2017-10-03T19:21:00Z">
        <w:r>
          <w:rPr>
            <w:rFonts w:ascii="Calibri" w:hAnsi="Calibri"/>
            <w:sz w:val="22"/>
            <w:szCs w:val="22"/>
          </w:rPr>
          <w:t>was consistently the</w:t>
        </w:r>
      </w:ins>
      <w:moveTo w:id="30" w:author="Daniel Noble" w:date="2017-10-03T19:18:00Z">
        <w:r>
          <w:rPr>
            <w:rFonts w:ascii="Calibri" w:hAnsi="Calibri"/>
            <w:sz w:val="22"/>
            <w:szCs w:val="22"/>
          </w:rPr>
          <w:t xml:space="preserve"> most repeatable in both high (r = 0.386, CI = 0.221, 0.547)</w:t>
        </w:r>
        <w:r>
          <w:rPr>
            <w:rFonts w:ascii="Calibri" w:hAnsi="Calibri"/>
            <w:b/>
            <w:sz w:val="22"/>
            <w:szCs w:val="22"/>
          </w:rPr>
          <w:t xml:space="preserve"> </w:t>
        </w:r>
        <w:r>
          <w:rPr>
            <w:rFonts w:ascii="Calibri" w:hAnsi="Calibri"/>
            <w:sz w:val="22"/>
            <w:szCs w:val="22"/>
          </w:rPr>
          <w:t xml:space="preserve">and low (r = 0.551, CI = 0.329, 0.693) diet treatments. </w:t>
        </w:r>
        <w:del w:id="31" w:author="Daniel Noble" w:date="2017-10-03T19:21:00Z">
          <w:r w:rsidDel="004E165E">
            <w:rPr>
              <w:rFonts w:ascii="Calibri" w:hAnsi="Calibri"/>
              <w:sz w:val="22"/>
              <w:szCs w:val="22"/>
            </w:rPr>
            <w:delText>When considered alongside the strong correlations, the consistent repeatability across both within- and between-individuals shows that there are behavioral syndromes.</w:delText>
          </w:r>
        </w:del>
      </w:moveTo>
    </w:p>
    <w:moveToRangeEnd w:id="8"/>
    <w:p w14:paraId="66FFF96E" w14:textId="5C93DB90" w:rsidR="00380531" w:rsidRDefault="004E165E">
      <w:pPr>
        <w:spacing w:line="360" w:lineRule="auto"/>
        <w:ind w:firstLine="720"/>
        <w:rPr>
          <w:ins w:id="32" w:author="Daniel Noble" w:date="2017-10-03T19:24:00Z"/>
          <w:rFonts w:ascii="Calibri" w:hAnsi="Calibri"/>
          <w:sz w:val="22"/>
          <w:szCs w:val="22"/>
        </w:rPr>
        <w:pPrChange w:id="33" w:author="Daniel Noble" w:date="2017-10-03T19:18:00Z">
          <w:pPr>
            <w:spacing w:line="360" w:lineRule="auto"/>
          </w:pPr>
        </w:pPrChange>
      </w:pPr>
      <w:ins w:id="34" w:author="Daniel Noble" w:date="2017-10-03T19:21:00Z">
        <w:r>
          <w:rPr>
            <w:rFonts w:ascii="Calibri" w:hAnsi="Calibri"/>
            <w:sz w:val="22"/>
            <w:szCs w:val="22"/>
          </w:rPr>
          <w:t xml:space="preserve">Between-individual correlation matrices provide strong evidence that </w:t>
        </w:r>
      </w:ins>
      <w:proofErr w:type="spellStart"/>
      <w:ins w:id="35" w:author="Daniel Noble" w:date="2017-10-03T19:22:00Z">
        <w:r w:rsidR="00611BFD">
          <w:rPr>
            <w:rFonts w:ascii="Calibri" w:hAnsi="Calibri"/>
            <w:sz w:val="22"/>
            <w:szCs w:val="22"/>
          </w:rPr>
          <w:t>behavioural</w:t>
        </w:r>
        <w:proofErr w:type="spellEnd"/>
        <w:r w:rsidR="00611BFD">
          <w:rPr>
            <w:rFonts w:ascii="Calibri" w:hAnsi="Calibri"/>
            <w:sz w:val="22"/>
            <w:szCs w:val="22"/>
          </w:rPr>
          <w:t xml:space="preserve"> </w:t>
        </w:r>
      </w:ins>
      <w:ins w:id="36" w:author="Daniel Noble" w:date="2017-10-03T19:21:00Z">
        <w:r>
          <w:rPr>
            <w:rFonts w:ascii="Calibri" w:hAnsi="Calibri"/>
            <w:sz w:val="22"/>
            <w:szCs w:val="22"/>
          </w:rPr>
          <w:t>traits f</w:t>
        </w:r>
        <w:r w:rsidR="00611BFD">
          <w:rPr>
            <w:rFonts w:ascii="Calibri" w:hAnsi="Calibri"/>
            <w:sz w:val="22"/>
            <w:szCs w:val="22"/>
          </w:rPr>
          <w:t>ormed a</w:t>
        </w:r>
        <w:r>
          <w:rPr>
            <w:rFonts w:ascii="Calibri" w:hAnsi="Calibri"/>
            <w:sz w:val="22"/>
            <w:szCs w:val="22"/>
          </w:rPr>
          <w:t xml:space="preserve"> </w:t>
        </w:r>
        <w:proofErr w:type="spellStart"/>
        <w:r>
          <w:rPr>
            <w:rFonts w:ascii="Calibri" w:hAnsi="Calibri"/>
            <w:sz w:val="22"/>
            <w:szCs w:val="22"/>
          </w:rPr>
          <w:t>behavioural</w:t>
        </w:r>
        <w:proofErr w:type="spellEnd"/>
        <w:r>
          <w:rPr>
            <w:rFonts w:ascii="Calibri" w:hAnsi="Calibri"/>
            <w:sz w:val="22"/>
            <w:szCs w:val="22"/>
          </w:rPr>
          <w:t xml:space="preserve"> syndrome (TABLES REF HERE)</w:t>
        </w:r>
      </w:ins>
      <w:ins w:id="37" w:author="Daniel Noble" w:date="2017-10-03T19:22:00Z">
        <w:r>
          <w:rPr>
            <w:rFonts w:ascii="Calibri" w:hAnsi="Calibri"/>
            <w:sz w:val="22"/>
            <w:szCs w:val="22"/>
          </w:rPr>
          <w:t>.</w:t>
        </w:r>
      </w:ins>
      <w:ins w:id="38" w:author="Daniel Noble" w:date="2017-10-03T19:21:00Z">
        <w:r>
          <w:rPr>
            <w:rFonts w:ascii="Calibri" w:hAnsi="Calibri"/>
            <w:sz w:val="22"/>
            <w:szCs w:val="22"/>
          </w:rPr>
          <w:t xml:space="preserve"> </w:t>
        </w:r>
      </w:ins>
      <w:del w:id="39" w:author="Daniel Noble" w:date="2017-10-03T19:22:00Z">
        <w:r w:rsidR="00493EFB" w:rsidDel="00611BFD">
          <w:rPr>
            <w:rFonts w:ascii="Calibri" w:hAnsi="Calibri"/>
            <w:sz w:val="22"/>
            <w:szCs w:val="22"/>
          </w:rPr>
          <w:delText xml:space="preserve">Significant </w:delText>
        </w:r>
        <w:commentRangeStart w:id="40"/>
        <w:r w:rsidR="00A71F3A" w:rsidDel="00611BFD">
          <w:rPr>
            <w:rFonts w:ascii="Calibri" w:hAnsi="Calibri"/>
            <w:sz w:val="22"/>
            <w:szCs w:val="22"/>
          </w:rPr>
          <w:delText>behavioral</w:delText>
        </w:r>
        <w:r w:rsidR="00493EFB" w:rsidDel="00611BFD">
          <w:rPr>
            <w:rFonts w:ascii="Calibri" w:hAnsi="Calibri"/>
            <w:sz w:val="22"/>
            <w:szCs w:val="22"/>
          </w:rPr>
          <w:delText xml:space="preserve"> correlations </w:delText>
        </w:r>
        <w:commentRangeEnd w:id="40"/>
        <w:r w:rsidR="00C13868" w:rsidDel="00611BFD">
          <w:rPr>
            <w:rStyle w:val="CommentReference"/>
          </w:rPr>
          <w:commentReference w:id="40"/>
        </w:r>
        <w:r w:rsidR="00493EFB" w:rsidDel="00611BFD">
          <w:rPr>
            <w:rFonts w:ascii="Calibri" w:hAnsi="Calibri"/>
            <w:sz w:val="22"/>
            <w:szCs w:val="22"/>
          </w:rPr>
          <w:delText xml:space="preserve">were observed between most of the </w:delText>
        </w:r>
        <w:r w:rsidR="00A71F3A" w:rsidDel="00611BFD">
          <w:rPr>
            <w:rFonts w:ascii="Calibri" w:hAnsi="Calibri"/>
            <w:sz w:val="22"/>
            <w:szCs w:val="22"/>
          </w:rPr>
          <w:delText>behavioral</w:delText>
        </w:r>
        <w:r w:rsidR="00493EFB" w:rsidDel="00611BFD">
          <w:rPr>
            <w:rFonts w:ascii="Calibri" w:hAnsi="Calibri"/>
            <w:sz w:val="22"/>
            <w:szCs w:val="22"/>
          </w:rPr>
          <w:delText xml:space="preserve"> assays in both </w:delText>
        </w:r>
        <w:commentRangeStart w:id="41"/>
        <w:r w:rsidR="00493EFB" w:rsidDel="00611BFD">
          <w:rPr>
            <w:rFonts w:ascii="Calibri" w:hAnsi="Calibri"/>
            <w:sz w:val="22"/>
            <w:szCs w:val="22"/>
          </w:rPr>
          <w:delText>high and low</w:delText>
        </w:r>
        <w:commentRangeEnd w:id="41"/>
        <w:r w:rsidR="00493EFB" w:rsidDel="00611BFD">
          <w:rPr>
            <w:rStyle w:val="CommentReference"/>
          </w:rPr>
          <w:commentReference w:id="41"/>
        </w:r>
        <w:r w:rsidR="00493EFB" w:rsidDel="00611BFD">
          <w:rPr>
            <w:rFonts w:ascii="Calibri" w:hAnsi="Calibri"/>
            <w:sz w:val="22"/>
            <w:szCs w:val="22"/>
          </w:rPr>
          <w:delText xml:space="preserve"> treatment groups as confidence intervals did not overlap 0 (Table</w:delText>
        </w:r>
        <w:r w:rsidR="00384645" w:rsidDel="00611BFD">
          <w:rPr>
            <w:rFonts w:ascii="Calibri" w:hAnsi="Calibri"/>
            <w:sz w:val="22"/>
            <w:szCs w:val="22"/>
          </w:rPr>
          <w:delText>s</w:delText>
        </w:r>
        <w:r w:rsidR="00493EFB" w:rsidDel="00611BFD">
          <w:rPr>
            <w:rFonts w:ascii="Calibri" w:hAnsi="Calibri"/>
            <w:sz w:val="22"/>
            <w:szCs w:val="22"/>
          </w:rPr>
          <w:delText xml:space="preserve"> </w:delText>
        </w:r>
        <w:r w:rsidR="00384645" w:rsidDel="00611BFD">
          <w:rPr>
            <w:rFonts w:ascii="Calibri" w:hAnsi="Calibri"/>
            <w:sz w:val="22"/>
            <w:szCs w:val="22"/>
          </w:rPr>
          <w:delText>1-4)</w:delText>
        </w:r>
        <w:r w:rsidR="00493EFB" w:rsidDel="00611BFD">
          <w:rPr>
            <w:rFonts w:ascii="Calibri" w:hAnsi="Calibri"/>
            <w:sz w:val="22"/>
            <w:szCs w:val="22"/>
          </w:rPr>
          <w:delText xml:space="preserve">. The Exploration </w:delText>
        </w:r>
      </w:del>
      <w:ins w:id="42" w:author="Daniel Noble" w:date="2017-10-03T19:22:00Z">
        <w:r w:rsidR="00611BFD">
          <w:rPr>
            <w:rFonts w:ascii="Calibri" w:hAnsi="Calibri"/>
            <w:sz w:val="22"/>
            <w:szCs w:val="22"/>
          </w:rPr>
          <w:t xml:space="preserve">Total time active (activity) </w:t>
        </w:r>
      </w:ins>
      <w:r w:rsidR="00493EFB">
        <w:rPr>
          <w:rFonts w:ascii="Calibri" w:hAnsi="Calibri"/>
          <w:sz w:val="22"/>
          <w:szCs w:val="22"/>
        </w:rPr>
        <w:t xml:space="preserve">and </w:t>
      </w:r>
      <w:del w:id="43" w:author="Daniel Noble" w:date="2017-10-03T19:23:00Z">
        <w:r w:rsidR="00493EFB" w:rsidDel="00380531">
          <w:rPr>
            <w:rFonts w:ascii="Calibri" w:hAnsi="Calibri"/>
            <w:sz w:val="22"/>
            <w:szCs w:val="22"/>
          </w:rPr>
          <w:delText xml:space="preserve">Novel latency </w:delText>
        </w:r>
      </w:del>
      <w:ins w:id="44" w:author="Daniel Noble" w:date="2017-10-03T19:23:00Z">
        <w:r w:rsidR="00380531">
          <w:rPr>
            <w:rFonts w:ascii="Calibri" w:hAnsi="Calibri"/>
            <w:sz w:val="22"/>
            <w:szCs w:val="22"/>
          </w:rPr>
          <w:t xml:space="preserve">the latency to approach a novel food item </w:t>
        </w:r>
      </w:ins>
      <w:del w:id="45" w:author="Daniel Noble" w:date="2017-10-03T19:23:00Z">
        <w:r w:rsidR="00493EFB" w:rsidDel="00380531">
          <w:rPr>
            <w:rFonts w:ascii="Calibri" w:hAnsi="Calibri"/>
            <w:sz w:val="22"/>
            <w:szCs w:val="22"/>
          </w:rPr>
          <w:delText>assays had an extremely</w:delText>
        </w:r>
      </w:del>
      <w:ins w:id="46" w:author="Daniel Noble" w:date="2017-10-03T19:23:00Z">
        <w:r w:rsidR="00380531">
          <w:rPr>
            <w:rFonts w:ascii="Calibri" w:hAnsi="Calibri"/>
            <w:sz w:val="22"/>
            <w:szCs w:val="22"/>
          </w:rPr>
          <w:t>exhibited a</w:t>
        </w:r>
      </w:ins>
      <w:r w:rsidR="00493EFB">
        <w:rPr>
          <w:rFonts w:ascii="Calibri" w:hAnsi="Calibri"/>
          <w:sz w:val="22"/>
          <w:szCs w:val="22"/>
        </w:rPr>
        <w:t xml:space="preserve"> </w:t>
      </w:r>
      <w:ins w:id="47" w:author="Daniel Noble" w:date="2017-10-03T19:23:00Z">
        <w:r w:rsidR="00380531">
          <w:rPr>
            <w:rFonts w:ascii="Calibri" w:hAnsi="Calibri"/>
            <w:sz w:val="22"/>
            <w:szCs w:val="22"/>
          </w:rPr>
          <w:t xml:space="preserve">significant </w:t>
        </w:r>
      </w:ins>
      <w:del w:id="48" w:author="Daniel Noble" w:date="2017-10-03T19:23:00Z">
        <w:r w:rsidR="00493EFB" w:rsidDel="00380531">
          <w:rPr>
            <w:rFonts w:ascii="Calibri" w:hAnsi="Calibri"/>
            <w:sz w:val="22"/>
            <w:szCs w:val="22"/>
          </w:rPr>
          <w:delText xml:space="preserve">high </w:delText>
        </w:r>
      </w:del>
      <w:r w:rsidR="00493EFB">
        <w:rPr>
          <w:rFonts w:ascii="Calibri" w:hAnsi="Calibri"/>
          <w:sz w:val="22"/>
          <w:szCs w:val="22"/>
        </w:rPr>
        <w:t>negative correlation</w:t>
      </w:r>
      <w:ins w:id="49" w:author="fonti.kar@gmail.com" w:date="2017-10-03T19:38:00Z">
        <w:r w:rsidR="00D002BB">
          <w:rPr>
            <w:rFonts w:ascii="Calibri" w:hAnsi="Calibri"/>
            <w:sz w:val="22"/>
            <w:szCs w:val="22"/>
          </w:rPr>
          <w:t xml:space="preserve"> in</w:t>
        </w:r>
      </w:ins>
      <w:r w:rsidR="00493EFB">
        <w:rPr>
          <w:rFonts w:ascii="Calibri" w:hAnsi="Calibri"/>
          <w:sz w:val="22"/>
          <w:szCs w:val="22"/>
        </w:rPr>
        <w:t xml:space="preserve"> </w:t>
      </w:r>
      <w:del w:id="50" w:author="Daniel Noble" w:date="2017-10-03T19:23:00Z">
        <w:r w:rsidR="00493EFB" w:rsidDel="00380531">
          <w:rPr>
            <w:rFonts w:ascii="Calibri" w:hAnsi="Calibri"/>
            <w:sz w:val="22"/>
            <w:szCs w:val="22"/>
          </w:rPr>
          <w:delText xml:space="preserve">between individuals in </w:delText>
        </w:r>
      </w:del>
      <w:r w:rsidR="00493EFB">
        <w:rPr>
          <w:rFonts w:ascii="Calibri" w:hAnsi="Calibri"/>
          <w:sz w:val="22"/>
          <w:szCs w:val="22"/>
        </w:rPr>
        <w:t xml:space="preserve">both treatment groups (high = -0.992, CI = -0.991, -0.541; low = -0.948, CI = -0.998, -0.788). </w:t>
      </w:r>
      <w:ins w:id="51" w:author="Daniel Noble" w:date="2017-10-03T19:24:00Z">
        <w:r w:rsidR="00380531">
          <w:rPr>
            <w:rFonts w:ascii="Calibri" w:hAnsi="Calibri"/>
            <w:sz w:val="22"/>
            <w:szCs w:val="22"/>
          </w:rPr>
          <w:t xml:space="preserve">More active individuals were </w:t>
        </w:r>
        <w:del w:id="52" w:author="fonti.kar@gmail.com" w:date="2017-10-03T19:38:00Z">
          <w:r w:rsidR="00380531" w:rsidDel="00D002BB">
            <w:rPr>
              <w:rFonts w:ascii="Calibri" w:hAnsi="Calibri"/>
              <w:sz w:val="22"/>
              <w:szCs w:val="22"/>
            </w:rPr>
            <w:delText xml:space="preserve">also </w:delText>
          </w:r>
        </w:del>
        <w:r w:rsidR="00380531">
          <w:rPr>
            <w:rFonts w:ascii="Calibri" w:hAnsi="Calibri"/>
            <w:sz w:val="22"/>
            <w:szCs w:val="22"/>
          </w:rPr>
          <w:t>more likely to explore and interact with novel food items (</w:t>
        </w:r>
        <w:commentRangeStart w:id="53"/>
        <w:r w:rsidR="00380531">
          <w:rPr>
            <w:rFonts w:ascii="Calibri" w:hAnsi="Calibri"/>
            <w:sz w:val="22"/>
            <w:szCs w:val="22"/>
          </w:rPr>
          <w:t>Figures</w:t>
        </w:r>
        <w:commentRangeEnd w:id="53"/>
        <w:r w:rsidR="00380531">
          <w:rPr>
            <w:rStyle w:val="CommentReference"/>
          </w:rPr>
          <w:commentReference w:id="53"/>
        </w:r>
        <w:r w:rsidR="00380531">
          <w:rPr>
            <w:rFonts w:ascii="Calibri" w:hAnsi="Calibri"/>
            <w:sz w:val="22"/>
            <w:szCs w:val="22"/>
          </w:rPr>
          <w:t xml:space="preserve">). </w:t>
        </w:r>
      </w:ins>
      <w:moveToRangeStart w:id="54" w:author="Daniel Noble" w:date="2017-10-03T19:26:00Z" w:name="move494822094"/>
      <w:moveTo w:id="55" w:author="Daniel Noble" w:date="2017-10-03T19:26:00Z">
        <w:r w:rsidR="00380531">
          <w:rPr>
            <w:rFonts w:ascii="Calibri" w:hAnsi="Calibri"/>
            <w:sz w:val="22"/>
            <w:szCs w:val="22"/>
          </w:rPr>
          <w:t xml:space="preserve">Sociality and novel latency also had strong </w:t>
        </w:r>
        <w:commentRangeStart w:id="56"/>
        <w:r w:rsidR="00380531">
          <w:rPr>
            <w:rFonts w:ascii="Calibri" w:hAnsi="Calibri"/>
            <w:sz w:val="22"/>
            <w:szCs w:val="22"/>
          </w:rPr>
          <w:t xml:space="preserve">negative correlations </w:t>
        </w:r>
      </w:moveTo>
      <w:commentRangeEnd w:id="56"/>
      <w:r w:rsidR="00380531">
        <w:rPr>
          <w:rStyle w:val="CommentReference"/>
        </w:rPr>
        <w:commentReference w:id="56"/>
      </w:r>
      <w:moveTo w:id="57" w:author="Daniel Noble" w:date="2017-10-03T19:26:00Z">
        <w:r w:rsidR="00380531">
          <w:rPr>
            <w:rFonts w:ascii="Calibri" w:hAnsi="Calibri"/>
            <w:sz w:val="22"/>
            <w:szCs w:val="22"/>
          </w:rPr>
          <w:t>implying that more social individuals were also more likely to quickly interact with the novel item.</w:t>
        </w:r>
      </w:moveTo>
      <w:moveToRangeEnd w:id="54"/>
    </w:p>
    <w:p w14:paraId="40C253E6" w14:textId="0461AF2C" w:rsidR="00493EFB" w:rsidRDefault="00C54B99">
      <w:pPr>
        <w:spacing w:line="360" w:lineRule="auto"/>
        <w:ind w:firstLine="720"/>
        <w:rPr>
          <w:rFonts w:ascii="Calibri" w:hAnsi="Calibri"/>
          <w:sz w:val="22"/>
          <w:szCs w:val="22"/>
        </w:rPr>
        <w:pPrChange w:id="58" w:author="Daniel Noble" w:date="2017-10-03T19:18:00Z">
          <w:pPr>
            <w:spacing w:line="360" w:lineRule="auto"/>
          </w:pPr>
        </w:pPrChange>
      </w:pPr>
      <w:ins w:id="59" w:author="Daniel Noble" w:date="2017-10-03T19:26:00Z">
        <w:r>
          <w:rPr>
            <w:rFonts w:ascii="Calibri" w:hAnsi="Calibri"/>
            <w:sz w:val="22"/>
            <w:szCs w:val="22"/>
          </w:rPr>
          <w:t>At the within-individual level, individuals exhibited similar correlations between traits</w:t>
        </w:r>
      </w:ins>
      <w:ins w:id="60" w:author="Daniel Noble" w:date="2017-10-03T19:27:00Z">
        <w:r>
          <w:rPr>
            <w:rFonts w:ascii="Calibri" w:hAnsi="Calibri"/>
            <w:sz w:val="22"/>
            <w:szCs w:val="22"/>
          </w:rPr>
          <w:t xml:space="preserve"> (Table </w:t>
        </w:r>
        <w:proofErr w:type="gramStart"/>
        <w:r>
          <w:rPr>
            <w:rFonts w:ascii="Calibri" w:hAnsi="Calibri"/>
            <w:sz w:val="22"/>
            <w:szCs w:val="22"/>
          </w:rPr>
          <w:t>XA?B</w:t>
        </w:r>
        <w:proofErr w:type="gramEnd"/>
        <w:r>
          <w:rPr>
            <w:rFonts w:ascii="Calibri" w:hAnsi="Calibri"/>
            <w:sz w:val="22"/>
            <w:szCs w:val="22"/>
          </w:rPr>
          <w:t>?)</w:t>
        </w:r>
      </w:ins>
      <w:ins w:id="61" w:author="Daniel Noble" w:date="2017-10-03T19:26:00Z">
        <w:r>
          <w:rPr>
            <w:rFonts w:ascii="Calibri" w:hAnsi="Calibri"/>
            <w:sz w:val="22"/>
            <w:szCs w:val="22"/>
          </w:rPr>
          <w:t xml:space="preserve">. </w:t>
        </w:r>
        <w:del w:id="62" w:author="fonti.kar@gmail.com" w:date="2017-10-03T19:38:00Z">
          <w:r w:rsidDel="00D002BB">
            <w:rPr>
              <w:rFonts w:ascii="Calibri" w:hAnsi="Calibri"/>
              <w:sz w:val="22"/>
              <w:szCs w:val="22"/>
            </w:rPr>
            <w:delText>Acitivity</w:delText>
          </w:r>
        </w:del>
      </w:ins>
      <w:ins w:id="63" w:author="fonti.kar@gmail.com" w:date="2017-10-03T19:38:00Z">
        <w:r w:rsidR="00D002BB">
          <w:rPr>
            <w:rFonts w:ascii="Calibri" w:hAnsi="Calibri"/>
            <w:sz w:val="22"/>
            <w:szCs w:val="22"/>
          </w:rPr>
          <w:t>Activity</w:t>
        </w:r>
      </w:ins>
      <w:ins w:id="64" w:author="Daniel Noble" w:date="2017-10-03T19:26:00Z">
        <w:r>
          <w:rPr>
            <w:rFonts w:ascii="Calibri" w:hAnsi="Calibri"/>
            <w:sz w:val="22"/>
            <w:szCs w:val="22"/>
          </w:rPr>
          <w:t xml:space="preserve"> was negatively correlated with </w:t>
        </w:r>
      </w:ins>
      <w:ins w:id="65" w:author="Daniel Noble" w:date="2017-10-03T19:28:00Z">
        <w:r>
          <w:rPr>
            <w:rFonts w:ascii="Calibri" w:hAnsi="Calibri"/>
            <w:sz w:val="22"/>
            <w:szCs w:val="22"/>
          </w:rPr>
          <w:t xml:space="preserve">time to approach a novel food item and also positively correlated with the time spent interacting with a conspecific </w:t>
        </w:r>
      </w:ins>
      <w:commentRangeStart w:id="66"/>
      <w:commentRangeStart w:id="67"/>
      <w:del w:id="68" w:author="Daniel Noble" w:date="2017-10-03T19:27:00Z">
        <w:r w:rsidR="00493EFB" w:rsidDel="00C54B99">
          <w:rPr>
            <w:rFonts w:ascii="Calibri" w:hAnsi="Calibri"/>
            <w:sz w:val="22"/>
            <w:szCs w:val="22"/>
          </w:rPr>
          <w:delText>The negative correlation persisted within individuals</w:delText>
        </w:r>
        <w:commentRangeEnd w:id="66"/>
        <w:r w:rsidR="00380531" w:rsidDel="00C54B99">
          <w:rPr>
            <w:rStyle w:val="CommentReference"/>
          </w:rPr>
          <w:commentReference w:id="66"/>
        </w:r>
        <w:r w:rsidR="00493EFB" w:rsidDel="00C54B99">
          <w:rPr>
            <w:rFonts w:ascii="Calibri" w:hAnsi="Calibri"/>
            <w:sz w:val="22"/>
            <w:szCs w:val="22"/>
          </w:rPr>
          <w:delText xml:space="preserve">, </w:delText>
        </w:r>
        <w:commentRangeStart w:id="69"/>
        <w:r w:rsidR="00493EFB" w:rsidDel="00C54B99">
          <w:rPr>
            <w:rFonts w:ascii="Calibri" w:hAnsi="Calibri"/>
            <w:sz w:val="22"/>
            <w:szCs w:val="22"/>
          </w:rPr>
          <w:delText xml:space="preserve">indicating a </w:delText>
        </w:r>
        <w:r w:rsidR="00A71F3A" w:rsidDel="00C54B99">
          <w:rPr>
            <w:rFonts w:ascii="Calibri" w:hAnsi="Calibri"/>
            <w:sz w:val="22"/>
            <w:szCs w:val="22"/>
          </w:rPr>
          <w:delText>behavioral</w:delText>
        </w:r>
        <w:r w:rsidR="00493EFB" w:rsidDel="00C54B99">
          <w:rPr>
            <w:rFonts w:ascii="Calibri" w:hAnsi="Calibri"/>
            <w:sz w:val="22"/>
            <w:szCs w:val="22"/>
          </w:rPr>
          <w:delText xml:space="preserve"> syndrome </w:delText>
        </w:r>
        <w:commentRangeEnd w:id="69"/>
        <w:r w:rsidR="00A85753" w:rsidDel="00C54B99">
          <w:rPr>
            <w:rStyle w:val="CommentReference"/>
          </w:rPr>
          <w:commentReference w:id="69"/>
        </w:r>
        <w:r w:rsidR="00493EFB" w:rsidDel="00C54B99">
          <w:rPr>
            <w:rFonts w:ascii="Calibri" w:hAnsi="Calibri"/>
            <w:sz w:val="22"/>
            <w:szCs w:val="22"/>
          </w:rPr>
          <w:delText>despite</w:delText>
        </w:r>
      </w:del>
      <w:del w:id="70" w:author="Daniel Noble" w:date="2017-10-03T19:28:00Z">
        <w:r w:rsidR="00493EFB" w:rsidDel="00C54B99">
          <w:rPr>
            <w:rFonts w:ascii="Calibri" w:hAnsi="Calibri"/>
            <w:sz w:val="22"/>
            <w:szCs w:val="22"/>
          </w:rPr>
          <w:delText xml:space="preserve"> the within-individual correlation being much weaker </w:delText>
        </w:r>
      </w:del>
      <w:r w:rsidR="00493EFB">
        <w:rPr>
          <w:rFonts w:ascii="Calibri" w:hAnsi="Calibri"/>
          <w:sz w:val="22"/>
          <w:szCs w:val="22"/>
        </w:rPr>
        <w:t>(high = -0.193 CI = -0.265, -</w:t>
      </w:r>
      <w:commentRangeEnd w:id="67"/>
      <w:r>
        <w:rPr>
          <w:rStyle w:val="CommentReference"/>
        </w:rPr>
        <w:commentReference w:id="67"/>
      </w:r>
      <w:r w:rsidR="00493EFB">
        <w:rPr>
          <w:rFonts w:ascii="Calibri" w:hAnsi="Calibri"/>
          <w:sz w:val="22"/>
          <w:szCs w:val="22"/>
        </w:rPr>
        <w:t xml:space="preserve">0.015; low = -0.243 CI = -0.357, -0.086). </w:t>
      </w:r>
      <w:del w:id="71" w:author="Daniel Noble" w:date="2017-10-03T19:25:00Z">
        <w:r w:rsidR="00493EFB" w:rsidDel="00380531">
          <w:rPr>
            <w:rFonts w:ascii="Calibri" w:hAnsi="Calibri"/>
            <w:sz w:val="22"/>
            <w:szCs w:val="22"/>
          </w:rPr>
          <w:delText xml:space="preserve">This means that more exploratory individuals were more likely to approach the novel item quicker. </w:delText>
        </w:r>
      </w:del>
      <w:moveFromRangeStart w:id="72" w:author="Daniel Noble" w:date="2017-10-03T19:26:00Z" w:name="move494822094"/>
      <w:moveFrom w:id="73" w:author="Daniel Noble" w:date="2017-10-03T19:26:00Z">
        <w:r w:rsidR="00205D2A" w:rsidDel="00380531">
          <w:rPr>
            <w:rFonts w:ascii="Calibri" w:hAnsi="Calibri"/>
            <w:sz w:val="22"/>
            <w:szCs w:val="22"/>
          </w:rPr>
          <w:t>Sociality and novel latency also had strong negative correlations implying that more social individuals were also more likely to quickly interact with the novel item.</w:t>
        </w:r>
      </w:moveFrom>
      <w:moveFromRangeEnd w:id="72"/>
      <w:r w:rsidR="00205D2A">
        <w:rPr>
          <w:rFonts w:ascii="Calibri" w:hAnsi="Calibri"/>
          <w:sz w:val="22"/>
          <w:szCs w:val="22"/>
        </w:rPr>
        <w:t xml:space="preserve"> </w:t>
      </w:r>
      <w:ins w:id="74" w:author="Daniel Noble" w:date="2017-10-03T19:29:00Z">
        <w:r>
          <w:rPr>
            <w:rFonts w:ascii="Calibri" w:hAnsi="Calibri"/>
            <w:sz w:val="22"/>
            <w:szCs w:val="22"/>
          </w:rPr>
          <w:t xml:space="preserve">While there was within-individual variability, when a lizard was activity on a given day there were also more </w:t>
        </w:r>
        <w:del w:id="75" w:author="fonti.kar@gmail.com" w:date="2017-10-03T19:38:00Z">
          <w:r w:rsidDel="00D002BB">
            <w:rPr>
              <w:rFonts w:ascii="Calibri" w:hAnsi="Calibri"/>
              <w:sz w:val="22"/>
              <w:szCs w:val="22"/>
            </w:rPr>
            <w:delText>exploretaory</w:delText>
          </w:r>
        </w:del>
      </w:ins>
      <w:ins w:id="76" w:author="fonti.kar@gmail.com" w:date="2017-10-03T19:38:00Z">
        <w:r w:rsidR="00D002BB">
          <w:rPr>
            <w:rFonts w:ascii="Calibri" w:hAnsi="Calibri"/>
            <w:sz w:val="22"/>
            <w:szCs w:val="22"/>
          </w:rPr>
          <w:t>exploratory</w:t>
        </w:r>
      </w:ins>
      <w:ins w:id="77" w:author="Daniel Noble" w:date="2017-10-03T19:29:00Z">
        <w:r>
          <w:rPr>
            <w:rFonts w:ascii="Calibri" w:hAnsi="Calibri"/>
            <w:sz w:val="22"/>
            <w:szCs w:val="22"/>
          </w:rPr>
          <w:t xml:space="preserve"> of </w:t>
        </w:r>
        <w:bookmarkStart w:id="78" w:name="_GoBack"/>
        <w:bookmarkEnd w:id="78"/>
        <w:r>
          <w:rPr>
            <w:rFonts w:ascii="Calibri" w:hAnsi="Calibri"/>
            <w:sz w:val="22"/>
            <w:szCs w:val="22"/>
          </w:rPr>
          <w:t>novel objects and more social</w:t>
        </w:r>
      </w:ins>
      <w:ins w:id="79" w:author="Daniel Noble" w:date="2017-10-03T19:30:00Z">
        <w:r>
          <w:rPr>
            <w:rFonts w:ascii="Calibri" w:hAnsi="Calibri"/>
            <w:sz w:val="22"/>
            <w:szCs w:val="22"/>
          </w:rPr>
          <w:t>….</w:t>
        </w:r>
      </w:ins>
      <w:commentRangeStart w:id="80"/>
      <w:r w:rsidR="00205D2A">
        <w:rPr>
          <w:rFonts w:ascii="Calibri" w:hAnsi="Calibri"/>
          <w:sz w:val="22"/>
          <w:szCs w:val="22"/>
        </w:rPr>
        <w:t xml:space="preserve">Novel duration-exploration, sociality-exploration and novel duration-sociality all had significant positive correlations, indicating neophobic individuals tended to be less social and less exploratory. </w:t>
      </w:r>
      <w:commentRangeEnd w:id="80"/>
      <w:r>
        <w:rPr>
          <w:rStyle w:val="CommentReference"/>
        </w:rPr>
        <w:commentReference w:id="80"/>
      </w:r>
    </w:p>
    <w:p w14:paraId="7A196E6D" w14:textId="05A43DE5" w:rsidR="00493EFB" w:rsidRPr="00E05DF8" w:rsidDel="004E165E" w:rsidRDefault="00493EFB" w:rsidP="00493EFB">
      <w:pPr>
        <w:spacing w:line="360" w:lineRule="auto"/>
        <w:rPr>
          <w:rFonts w:ascii="Calibri" w:hAnsi="Calibri"/>
          <w:b/>
          <w:sz w:val="22"/>
          <w:szCs w:val="22"/>
        </w:rPr>
      </w:pPr>
      <w:moveFromRangeStart w:id="81" w:author="Daniel Noble" w:date="2017-10-03T19:18:00Z" w:name="move494821613"/>
      <w:moveFrom w:id="82" w:author="Daniel Noble" w:date="2017-10-03T19:18:00Z">
        <w:r w:rsidDel="004E165E">
          <w:rPr>
            <w:rFonts w:ascii="Calibri" w:hAnsi="Calibri"/>
            <w:sz w:val="22"/>
            <w:szCs w:val="22"/>
          </w:rPr>
          <w:t xml:space="preserve">The repeatability </w:t>
        </w:r>
        <w:r w:rsidR="000A6726" w:rsidDel="004E165E">
          <w:rPr>
            <w:rFonts w:ascii="Calibri" w:hAnsi="Calibri"/>
            <w:sz w:val="22"/>
            <w:szCs w:val="22"/>
          </w:rPr>
          <w:t>values</w:t>
        </w:r>
        <w:r w:rsidDel="004E165E">
          <w:rPr>
            <w:rFonts w:ascii="Calibri" w:hAnsi="Calibri"/>
            <w:sz w:val="22"/>
            <w:szCs w:val="22"/>
          </w:rPr>
          <w:t xml:space="preserve"> for all traits </w:t>
        </w:r>
        <w:r w:rsidR="00FB5A30" w:rsidDel="004E165E">
          <w:rPr>
            <w:rFonts w:ascii="Calibri" w:hAnsi="Calibri"/>
            <w:sz w:val="22"/>
            <w:szCs w:val="22"/>
          </w:rPr>
          <w:t xml:space="preserve">were all significant </w:t>
        </w:r>
        <w:r w:rsidDel="004E165E">
          <w:rPr>
            <w:rFonts w:ascii="Calibri" w:hAnsi="Calibri"/>
            <w:sz w:val="22"/>
            <w:szCs w:val="22"/>
          </w:rPr>
          <w:t>since the confidence intervals for each assay do not include 0 (T</w:t>
        </w:r>
        <w:r w:rsidR="009653D1" w:rsidDel="004E165E">
          <w:rPr>
            <w:rFonts w:ascii="Calibri" w:hAnsi="Calibri"/>
            <w:sz w:val="22"/>
            <w:szCs w:val="22"/>
          </w:rPr>
          <w:t>able 5</w:t>
        </w:r>
        <w:r w:rsidDel="004E165E">
          <w:rPr>
            <w:rFonts w:ascii="Calibri" w:hAnsi="Calibri"/>
            <w:sz w:val="22"/>
            <w:szCs w:val="22"/>
          </w:rPr>
          <w:t>).  Exploration is the most repeatable in both high (r = 0.386, CI = 0.221, 0.547)</w:t>
        </w:r>
        <w:r w:rsidDel="004E165E">
          <w:rPr>
            <w:rFonts w:ascii="Calibri" w:hAnsi="Calibri"/>
            <w:b/>
            <w:sz w:val="22"/>
            <w:szCs w:val="22"/>
          </w:rPr>
          <w:t xml:space="preserve"> </w:t>
        </w:r>
        <w:r w:rsidDel="004E165E">
          <w:rPr>
            <w:rFonts w:ascii="Calibri" w:hAnsi="Calibri"/>
            <w:sz w:val="22"/>
            <w:szCs w:val="22"/>
          </w:rPr>
          <w:t>and low (r = 0.551, CI = 0.329, 0.693) diet treatments. When considered alongside the strong correlations, the consistent repeatability across both within- a</w:t>
        </w:r>
        <w:r w:rsidR="00FB5A30" w:rsidDel="004E165E">
          <w:rPr>
            <w:rFonts w:ascii="Calibri" w:hAnsi="Calibri"/>
            <w:sz w:val="22"/>
            <w:szCs w:val="22"/>
          </w:rPr>
          <w:t>nd between-individuals shows that there are</w:t>
        </w:r>
        <w:r w:rsidDel="004E165E">
          <w:rPr>
            <w:rFonts w:ascii="Calibri" w:hAnsi="Calibri"/>
            <w:sz w:val="22"/>
            <w:szCs w:val="22"/>
          </w:rPr>
          <w:t xml:space="preserve"> </w:t>
        </w:r>
        <w:r w:rsidR="00A71F3A" w:rsidDel="004E165E">
          <w:rPr>
            <w:rFonts w:ascii="Calibri" w:hAnsi="Calibri"/>
            <w:sz w:val="22"/>
            <w:szCs w:val="22"/>
          </w:rPr>
          <w:t>behavioral</w:t>
        </w:r>
        <w:r w:rsidDel="004E165E">
          <w:rPr>
            <w:rFonts w:ascii="Calibri" w:hAnsi="Calibri"/>
            <w:sz w:val="22"/>
            <w:szCs w:val="22"/>
          </w:rPr>
          <w:t xml:space="preserve"> syndromes.</w:t>
        </w:r>
      </w:moveFrom>
    </w:p>
    <w:moveFromRangeEnd w:id="81"/>
    <w:p w14:paraId="7FF877D0" w14:textId="77777777" w:rsidR="00205D2A" w:rsidRDefault="00205D2A" w:rsidP="00493EFB">
      <w:pPr>
        <w:spacing w:line="360" w:lineRule="auto"/>
        <w:rPr>
          <w:rFonts w:ascii="Calibri" w:hAnsi="Calibri"/>
          <w:b/>
          <w:sz w:val="22"/>
          <w:szCs w:val="22"/>
        </w:rPr>
      </w:pPr>
    </w:p>
    <w:p w14:paraId="5F57B279" w14:textId="01FF6D20" w:rsidR="00493EFB" w:rsidRPr="00E270B1" w:rsidRDefault="00493EFB" w:rsidP="00493EFB">
      <w:pPr>
        <w:spacing w:line="360" w:lineRule="auto"/>
        <w:rPr>
          <w:rFonts w:ascii="Calibri" w:hAnsi="Calibri"/>
          <w:b/>
          <w:sz w:val="22"/>
          <w:szCs w:val="22"/>
        </w:rPr>
      </w:pPr>
      <w:r w:rsidRPr="00E270B1">
        <w:rPr>
          <w:rFonts w:ascii="Calibri" w:hAnsi="Calibri"/>
          <w:b/>
          <w:sz w:val="22"/>
          <w:szCs w:val="22"/>
        </w:rPr>
        <w:t>Does diet impact pers</w:t>
      </w:r>
      <w:r w:rsidR="00A71F3A">
        <w:rPr>
          <w:rFonts w:ascii="Calibri" w:hAnsi="Calibri"/>
          <w:b/>
          <w:sz w:val="22"/>
          <w:szCs w:val="22"/>
        </w:rPr>
        <w:t>onality and behavio</w:t>
      </w:r>
      <w:r w:rsidRPr="00E270B1">
        <w:rPr>
          <w:rFonts w:ascii="Calibri" w:hAnsi="Calibri"/>
          <w:b/>
          <w:sz w:val="22"/>
          <w:szCs w:val="22"/>
        </w:rPr>
        <w:t>ral syndromes</w:t>
      </w:r>
      <w:commentRangeStart w:id="83"/>
      <w:r w:rsidRPr="00E270B1">
        <w:rPr>
          <w:rFonts w:ascii="Calibri" w:hAnsi="Calibri"/>
          <w:b/>
          <w:sz w:val="22"/>
          <w:szCs w:val="22"/>
        </w:rPr>
        <w:t>?</w:t>
      </w:r>
      <w:commentRangeEnd w:id="83"/>
      <w:r>
        <w:rPr>
          <w:rStyle w:val="CommentReference"/>
        </w:rPr>
        <w:commentReference w:id="83"/>
      </w:r>
    </w:p>
    <w:p w14:paraId="6AAF8B72" w14:textId="0CE6AF18" w:rsidR="00305F03" w:rsidRDefault="00071DA0" w:rsidP="00493EFB">
      <w:pPr>
        <w:spacing w:line="360" w:lineRule="auto"/>
        <w:rPr>
          <w:ins w:id="84" w:author="Daniel Noble" w:date="2017-10-03T19:00:00Z"/>
          <w:rFonts w:asciiTheme="minorHAnsi" w:hAnsiTheme="minorHAnsi"/>
        </w:rPr>
      </w:pPr>
      <w:ins w:id="85" w:author="Daniel Noble" w:date="2017-10-03T19:00:00Z">
        <w:r>
          <w:rPr>
            <w:rFonts w:asciiTheme="minorHAnsi" w:hAnsiTheme="minorHAnsi"/>
          </w:rPr>
          <w:t>There were no significant differences observed between the behaviors of the high and low group (Figure 3; in all cases,</w:t>
        </w:r>
        <w:commentRangeStart w:id="86"/>
        <w:r>
          <w:rPr>
            <w:rFonts w:asciiTheme="minorHAnsi" w:hAnsiTheme="minorHAnsi"/>
          </w:rPr>
          <w:t xml:space="preserve"> p &gt; 0.05</w:t>
        </w:r>
        <w:commentRangeEnd w:id="86"/>
        <w:r>
          <w:rPr>
            <w:rStyle w:val="CommentReference"/>
          </w:rPr>
          <w:commentReference w:id="86"/>
        </w:r>
        <w:r>
          <w:rPr>
            <w:rFonts w:asciiTheme="minorHAnsi" w:hAnsiTheme="minorHAnsi"/>
          </w:rPr>
          <w:t xml:space="preserve">). </w:t>
        </w:r>
      </w:ins>
      <w:moveToRangeStart w:id="87" w:author="Daniel Noble" w:date="2017-10-03T19:03:00Z" w:name="move494820743"/>
      <w:commentRangeStart w:id="88"/>
      <w:moveTo w:id="89" w:author="Daniel Noble" w:date="2017-10-03T19:03:00Z">
        <w:r w:rsidR="00305F03" w:rsidRPr="00E270B1">
          <w:rPr>
            <w:rFonts w:ascii="Calibri" w:hAnsi="Calibri"/>
            <w:sz w:val="22"/>
            <w:szCs w:val="22"/>
          </w:rPr>
          <w:t>The novel duration and social assays in particular are very close together, indicating</w:t>
        </w:r>
        <w:r w:rsidR="00305F03">
          <w:rPr>
            <w:rFonts w:ascii="Calibri" w:hAnsi="Calibri"/>
            <w:sz w:val="22"/>
            <w:szCs w:val="22"/>
          </w:rPr>
          <w:t xml:space="preserve"> that individuals fed on a high-</w:t>
        </w:r>
        <w:r w:rsidR="00305F03" w:rsidRPr="00E270B1">
          <w:rPr>
            <w:rFonts w:ascii="Calibri" w:hAnsi="Calibri"/>
            <w:sz w:val="22"/>
            <w:szCs w:val="22"/>
          </w:rPr>
          <w:t>quality diet do not spend more or less time in the re</w:t>
        </w:r>
        <w:r w:rsidR="00305F03">
          <w:rPr>
            <w:rFonts w:ascii="Calibri" w:hAnsi="Calibri"/>
            <w:sz w:val="22"/>
            <w:szCs w:val="22"/>
          </w:rPr>
          <w:t>levant zones than those fed low-</w:t>
        </w:r>
        <w:r w:rsidR="00305F03" w:rsidRPr="00E270B1">
          <w:rPr>
            <w:rFonts w:ascii="Calibri" w:hAnsi="Calibri"/>
            <w:sz w:val="22"/>
            <w:szCs w:val="22"/>
          </w:rPr>
          <w:t>quality diets. The low diet group has a higher exploration repeatability but</w:t>
        </w:r>
        <w:r w:rsidR="00305F03">
          <w:rPr>
            <w:rFonts w:ascii="Calibri" w:hAnsi="Calibri"/>
            <w:sz w:val="22"/>
            <w:szCs w:val="22"/>
          </w:rPr>
          <w:t>, again, this value is not significant since</w:t>
        </w:r>
        <w:r w:rsidR="00305F03" w:rsidRPr="00E270B1">
          <w:rPr>
            <w:rFonts w:ascii="Calibri" w:hAnsi="Calibri"/>
            <w:sz w:val="22"/>
            <w:szCs w:val="22"/>
          </w:rPr>
          <w:t xml:space="preserve"> the confidence intervals overlap.</w:t>
        </w:r>
        <w:r w:rsidR="00305F03">
          <w:rPr>
            <w:rFonts w:ascii="Calibri" w:hAnsi="Calibri"/>
            <w:sz w:val="22"/>
            <w:szCs w:val="22"/>
          </w:rPr>
          <w:t xml:space="preserve"> </w:t>
        </w:r>
      </w:moveTo>
      <w:moveToRangeEnd w:id="87"/>
      <w:commentRangeEnd w:id="88"/>
      <w:r w:rsidR="00305F03">
        <w:rPr>
          <w:rStyle w:val="CommentReference"/>
        </w:rPr>
        <w:commentReference w:id="88"/>
      </w:r>
      <w:ins w:id="90" w:author="Daniel Noble" w:date="2017-10-03T19:00:00Z">
        <w:r w:rsidR="00305F03">
          <w:rPr>
            <w:rFonts w:asciiTheme="minorHAnsi" w:hAnsiTheme="minorHAnsi"/>
          </w:rPr>
          <w:t>While t</w:t>
        </w:r>
        <w:r>
          <w:rPr>
            <w:rFonts w:asciiTheme="minorHAnsi" w:hAnsiTheme="minorHAnsi"/>
          </w:rPr>
          <w:t xml:space="preserve">here was a trend for lizards on a </w:t>
        </w:r>
        <w:r w:rsidR="00305F03">
          <w:rPr>
            <w:rFonts w:asciiTheme="minorHAnsi" w:hAnsiTheme="minorHAnsi"/>
          </w:rPr>
          <w:t>high-quality</w:t>
        </w:r>
        <w:r>
          <w:rPr>
            <w:rFonts w:asciiTheme="minorHAnsi" w:hAnsiTheme="minorHAnsi"/>
          </w:rPr>
          <w:t xml:space="preserve"> diet to be more social compared to those on a </w:t>
        </w:r>
      </w:ins>
      <w:ins w:id="91" w:author="Daniel Noble" w:date="2017-10-03T19:02:00Z">
        <w:r w:rsidR="00305F03">
          <w:rPr>
            <w:rFonts w:asciiTheme="minorHAnsi" w:hAnsiTheme="minorHAnsi"/>
          </w:rPr>
          <w:t>low-quality</w:t>
        </w:r>
      </w:ins>
      <w:ins w:id="92" w:author="Daniel Noble" w:date="2017-10-03T19:00:00Z">
        <w:r>
          <w:rPr>
            <w:rFonts w:asciiTheme="minorHAnsi" w:hAnsiTheme="minorHAnsi"/>
          </w:rPr>
          <w:t xml:space="preserve"> diet, spending on average 0.68 (log transformed) seconds more time in the social zone, this difference was not </w:t>
        </w:r>
        <w:commentRangeStart w:id="93"/>
        <w:r>
          <w:rPr>
            <w:rFonts w:asciiTheme="minorHAnsi" w:hAnsiTheme="minorHAnsi"/>
          </w:rPr>
          <w:t>significant</w:t>
        </w:r>
        <w:commentRangeEnd w:id="93"/>
        <w:r>
          <w:rPr>
            <w:rStyle w:val="CommentReference"/>
          </w:rPr>
          <w:commentReference w:id="93"/>
        </w:r>
        <w:r>
          <w:rPr>
            <w:rFonts w:asciiTheme="minorHAnsi" w:hAnsiTheme="minorHAnsi"/>
          </w:rPr>
          <w:t xml:space="preserve"> (p = 0.098).</w:t>
        </w:r>
      </w:ins>
      <w:ins w:id="94" w:author="Daniel Noble" w:date="2017-10-03T19:01:00Z">
        <w:r w:rsidR="00305F03">
          <w:rPr>
            <w:rFonts w:asciiTheme="minorHAnsi" w:hAnsiTheme="minorHAnsi"/>
          </w:rPr>
          <w:t xml:space="preserve"> Furthermore, repeatability estimates </w:t>
        </w:r>
      </w:ins>
      <w:ins w:id="95" w:author="Daniel Noble" w:date="2017-10-03T19:02:00Z">
        <w:r w:rsidR="00305F03">
          <w:rPr>
            <w:rFonts w:asciiTheme="minorHAnsi" w:hAnsiTheme="minorHAnsi"/>
          </w:rPr>
          <w:t xml:space="preserve">of </w:t>
        </w:r>
        <w:proofErr w:type="spellStart"/>
        <w:r w:rsidR="00305F03">
          <w:rPr>
            <w:rFonts w:asciiTheme="minorHAnsi" w:hAnsiTheme="minorHAnsi"/>
          </w:rPr>
          <w:t>behaviours</w:t>
        </w:r>
        <w:proofErr w:type="spellEnd"/>
        <w:r w:rsidR="00305F03">
          <w:rPr>
            <w:rFonts w:asciiTheme="minorHAnsi" w:hAnsiTheme="minorHAnsi"/>
          </w:rPr>
          <w:t xml:space="preserve"> </w:t>
        </w:r>
      </w:ins>
      <w:ins w:id="96" w:author="Daniel Noble" w:date="2017-10-03T19:01:00Z">
        <w:r w:rsidR="00305F03">
          <w:rPr>
            <w:rFonts w:asciiTheme="minorHAnsi" w:hAnsiTheme="minorHAnsi"/>
          </w:rPr>
          <w:t xml:space="preserve">(i.e., personality) were also unaffected by </w:t>
        </w:r>
      </w:ins>
      <w:ins w:id="97" w:author="Daniel Noble" w:date="2017-10-03T19:02:00Z">
        <w:r w:rsidR="00305F03">
          <w:rPr>
            <w:rFonts w:asciiTheme="minorHAnsi" w:hAnsiTheme="minorHAnsi"/>
          </w:rPr>
          <w:t>diet treatment (</w:t>
        </w:r>
      </w:ins>
      <w:ins w:id="98" w:author="Daniel Noble" w:date="2017-10-03T19:03:00Z">
        <w:r w:rsidR="00305F03">
          <w:rPr>
            <w:rFonts w:asciiTheme="minorHAnsi" w:hAnsiTheme="minorHAnsi"/>
          </w:rPr>
          <w:t>Figure 1</w:t>
        </w:r>
      </w:ins>
      <w:ins w:id="99" w:author="Daniel Noble" w:date="2017-10-03T19:02:00Z">
        <w:r w:rsidR="00305F03">
          <w:rPr>
            <w:rFonts w:asciiTheme="minorHAnsi" w:hAnsiTheme="minorHAnsi"/>
          </w:rPr>
          <w:t>).</w:t>
        </w:r>
      </w:ins>
    </w:p>
    <w:p w14:paraId="7DC5ED06" w14:textId="342D5305" w:rsidR="00305F03" w:rsidRDefault="00305F03" w:rsidP="00493EFB">
      <w:pPr>
        <w:spacing w:line="360" w:lineRule="auto"/>
        <w:rPr>
          <w:ins w:id="100" w:author="Daniel Noble" w:date="2017-10-03T19:00:00Z"/>
          <w:rFonts w:asciiTheme="minorHAnsi" w:hAnsiTheme="minorHAnsi"/>
        </w:rPr>
      </w:pPr>
      <w:ins w:id="101" w:author="Daniel Noble" w:date="2017-10-03T19:00:00Z">
        <w:r>
          <w:rPr>
            <w:rFonts w:asciiTheme="minorHAnsi" w:hAnsiTheme="minorHAnsi"/>
          </w:rPr>
          <w:tab/>
        </w:r>
      </w:ins>
    </w:p>
    <w:p w14:paraId="2D23096D" w14:textId="77777777" w:rsidR="00305F03" w:rsidRDefault="00305F03" w:rsidP="00493EFB">
      <w:pPr>
        <w:spacing w:line="360" w:lineRule="auto"/>
        <w:rPr>
          <w:ins w:id="102" w:author="Daniel Noble" w:date="2017-10-03T19:00:00Z"/>
          <w:rFonts w:asciiTheme="minorHAnsi" w:hAnsiTheme="minorHAnsi"/>
        </w:rPr>
      </w:pPr>
    </w:p>
    <w:p w14:paraId="71CFC2DB" w14:textId="44E128CA" w:rsidR="00C51C39" w:rsidRDefault="003E67AF" w:rsidP="00493EFB">
      <w:pPr>
        <w:spacing w:line="360" w:lineRule="auto"/>
        <w:rPr>
          <w:rFonts w:ascii="Calibri" w:hAnsi="Calibri"/>
          <w:sz w:val="22"/>
          <w:szCs w:val="22"/>
        </w:rPr>
      </w:pPr>
      <w:del w:id="103" w:author="Daniel Noble" w:date="2017-10-03T19:03:00Z">
        <w:r w:rsidDel="00305F03">
          <w:rPr>
            <w:rFonts w:ascii="Calibri" w:hAnsi="Calibri"/>
            <w:sz w:val="22"/>
            <w:szCs w:val="22"/>
          </w:rPr>
          <w:delText xml:space="preserve">Although </w:delText>
        </w:r>
        <w:r w:rsidR="00A71F3A" w:rsidDel="00305F03">
          <w:rPr>
            <w:rFonts w:ascii="Calibri" w:hAnsi="Calibri"/>
            <w:sz w:val="22"/>
            <w:szCs w:val="22"/>
          </w:rPr>
          <w:delText>behavioral</w:delText>
        </w:r>
        <w:r w:rsidDel="00305F03">
          <w:rPr>
            <w:rFonts w:ascii="Calibri" w:hAnsi="Calibri"/>
            <w:sz w:val="22"/>
            <w:szCs w:val="22"/>
          </w:rPr>
          <w:delText xml:space="preserve"> syndromes do exist, it is not impacted by diet quality</w:delText>
        </w:r>
        <w:r w:rsidR="00C51C39" w:rsidDel="00305F03">
          <w:rPr>
            <w:rFonts w:ascii="Calibri" w:hAnsi="Calibri"/>
            <w:sz w:val="22"/>
            <w:szCs w:val="22"/>
          </w:rPr>
          <w:delText>.</w:delText>
        </w:r>
        <w:r w:rsidDel="00305F03">
          <w:rPr>
            <w:rFonts w:ascii="Calibri" w:hAnsi="Calibri"/>
            <w:sz w:val="22"/>
            <w:szCs w:val="22"/>
          </w:rPr>
          <w:delText xml:space="preserve"> </w:delText>
        </w:r>
        <w:r w:rsidR="00C51C39" w:rsidDel="00305F03">
          <w:rPr>
            <w:rFonts w:ascii="Calibri" w:hAnsi="Calibri"/>
            <w:sz w:val="22"/>
            <w:szCs w:val="22"/>
          </w:rPr>
          <w:delText>Fig</w:delText>
        </w:r>
        <w:r w:rsidR="00136466" w:rsidDel="00305F03">
          <w:rPr>
            <w:rFonts w:ascii="Calibri" w:hAnsi="Calibri"/>
            <w:sz w:val="22"/>
            <w:szCs w:val="22"/>
          </w:rPr>
          <w:delText>ure 1</w:delText>
        </w:r>
        <w:r w:rsidR="00C51C39" w:rsidDel="00305F03">
          <w:rPr>
            <w:rFonts w:ascii="Calibri" w:hAnsi="Calibri"/>
            <w:sz w:val="22"/>
            <w:szCs w:val="22"/>
          </w:rPr>
          <w:delText xml:space="preserve"> shows that the differences in repeatability between high and low treatment groups are not significant. </w:delText>
        </w:r>
      </w:del>
      <w:moveFromRangeStart w:id="104" w:author="Daniel Noble" w:date="2017-10-03T19:03:00Z" w:name="move494820743"/>
      <w:moveFrom w:id="105" w:author="Daniel Noble" w:date="2017-10-03T19:03:00Z">
        <w:r w:rsidR="00493EFB" w:rsidRPr="00E270B1" w:rsidDel="00305F03">
          <w:rPr>
            <w:rFonts w:ascii="Calibri" w:hAnsi="Calibri"/>
            <w:sz w:val="22"/>
            <w:szCs w:val="22"/>
          </w:rPr>
          <w:t>The novel duration and social assays in particular are very close together, indicating</w:t>
        </w:r>
        <w:r w:rsidR="007327A7" w:rsidDel="00305F03">
          <w:rPr>
            <w:rFonts w:ascii="Calibri" w:hAnsi="Calibri"/>
            <w:sz w:val="22"/>
            <w:szCs w:val="22"/>
          </w:rPr>
          <w:t xml:space="preserve"> that individuals fed on a high-</w:t>
        </w:r>
        <w:r w:rsidR="00493EFB" w:rsidRPr="00E270B1" w:rsidDel="00305F03">
          <w:rPr>
            <w:rFonts w:ascii="Calibri" w:hAnsi="Calibri"/>
            <w:sz w:val="22"/>
            <w:szCs w:val="22"/>
          </w:rPr>
          <w:t>quality diet do not spend more or less time in the re</w:t>
        </w:r>
        <w:r w:rsidR="00136466" w:rsidDel="00305F03">
          <w:rPr>
            <w:rFonts w:ascii="Calibri" w:hAnsi="Calibri"/>
            <w:sz w:val="22"/>
            <w:szCs w:val="22"/>
          </w:rPr>
          <w:t>levant zones than those fed low-</w:t>
        </w:r>
        <w:r w:rsidR="00493EFB" w:rsidRPr="00E270B1" w:rsidDel="00305F03">
          <w:rPr>
            <w:rFonts w:ascii="Calibri" w:hAnsi="Calibri"/>
            <w:sz w:val="22"/>
            <w:szCs w:val="22"/>
          </w:rPr>
          <w:t>quality diets. The low diet group has a higher exploration repeatability but</w:t>
        </w:r>
        <w:r w:rsidR="00C51C39" w:rsidDel="00305F03">
          <w:rPr>
            <w:rFonts w:ascii="Calibri" w:hAnsi="Calibri"/>
            <w:sz w:val="22"/>
            <w:szCs w:val="22"/>
          </w:rPr>
          <w:t>, again, this value is not significant since</w:t>
        </w:r>
        <w:r w:rsidR="00493EFB" w:rsidRPr="00E270B1" w:rsidDel="00305F03">
          <w:rPr>
            <w:rFonts w:ascii="Calibri" w:hAnsi="Calibri"/>
            <w:sz w:val="22"/>
            <w:szCs w:val="22"/>
          </w:rPr>
          <w:t xml:space="preserve"> the confidence intervals overlap.</w:t>
        </w:r>
        <w:r w:rsidDel="00305F03">
          <w:rPr>
            <w:rFonts w:ascii="Calibri" w:hAnsi="Calibri"/>
            <w:sz w:val="22"/>
            <w:szCs w:val="22"/>
          </w:rPr>
          <w:t xml:space="preserve"> </w:t>
        </w:r>
      </w:moveFrom>
      <w:moveFromRangeEnd w:id="104"/>
    </w:p>
    <w:p w14:paraId="347252AF" w14:textId="56765C00" w:rsidR="009653D1" w:rsidDel="00305F03" w:rsidRDefault="00305F03">
      <w:pPr>
        <w:spacing w:line="360" w:lineRule="auto"/>
        <w:ind w:firstLine="720"/>
        <w:rPr>
          <w:del w:id="106" w:author="Daniel Noble" w:date="2017-10-03T19:06:00Z"/>
          <w:rFonts w:ascii="Calibri" w:hAnsi="Calibri"/>
          <w:sz w:val="22"/>
          <w:szCs w:val="22"/>
        </w:rPr>
        <w:pPrChange w:id="107" w:author="Daniel Noble" w:date="2017-10-03T18:59:00Z">
          <w:pPr>
            <w:spacing w:line="360" w:lineRule="auto"/>
          </w:pPr>
        </w:pPrChange>
      </w:pPr>
      <w:ins w:id="108" w:author="Daniel Noble" w:date="2017-10-03T19:04:00Z">
        <w:r>
          <w:rPr>
            <w:rFonts w:ascii="Calibri" w:hAnsi="Calibri"/>
            <w:sz w:val="22"/>
            <w:szCs w:val="22"/>
          </w:rPr>
          <w:t xml:space="preserve">Correlations between </w:t>
        </w:r>
        <w:proofErr w:type="spellStart"/>
        <w:r>
          <w:rPr>
            <w:rFonts w:ascii="Calibri" w:hAnsi="Calibri"/>
            <w:sz w:val="22"/>
            <w:szCs w:val="22"/>
          </w:rPr>
          <w:t>behavioural</w:t>
        </w:r>
        <w:proofErr w:type="spellEnd"/>
        <w:r>
          <w:rPr>
            <w:rFonts w:ascii="Calibri" w:hAnsi="Calibri"/>
            <w:sz w:val="22"/>
            <w:szCs w:val="22"/>
          </w:rPr>
          <w:t xml:space="preserve"> traits (i.e., </w:t>
        </w:r>
        <w:proofErr w:type="spellStart"/>
        <w:r>
          <w:rPr>
            <w:rFonts w:ascii="Calibri" w:hAnsi="Calibri"/>
            <w:sz w:val="22"/>
            <w:szCs w:val="22"/>
          </w:rPr>
          <w:t>behavioural</w:t>
        </w:r>
        <w:proofErr w:type="spellEnd"/>
        <w:r>
          <w:rPr>
            <w:rFonts w:ascii="Calibri" w:hAnsi="Calibri"/>
            <w:sz w:val="22"/>
            <w:szCs w:val="22"/>
          </w:rPr>
          <w:t xml:space="preserve"> syndromes) </w:t>
        </w:r>
      </w:ins>
      <w:del w:id="109" w:author="Daniel Noble" w:date="2017-10-03T19:04:00Z">
        <w:r w:rsidR="003E67AF" w:rsidDel="00305F03">
          <w:rPr>
            <w:rFonts w:ascii="Calibri" w:hAnsi="Calibri"/>
            <w:sz w:val="22"/>
            <w:szCs w:val="22"/>
          </w:rPr>
          <w:delText xml:space="preserve">This trend is also seen in the correlations </w:delText>
        </w:r>
        <w:r w:rsidR="00D93730" w:rsidDel="00305F03">
          <w:rPr>
            <w:rFonts w:ascii="Calibri" w:hAnsi="Calibri"/>
            <w:sz w:val="22"/>
            <w:szCs w:val="22"/>
          </w:rPr>
          <w:delText xml:space="preserve">between each </w:delText>
        </w:r>
        <w:r w:rsidR="00A71F3A" w:rsidDel="00305F03">
          <w:rPr>
            <w:rFonts w:ascii="Calibri" w:hAnsi="Calibri"/>
            <w:sz w:val="22"/>
            <w:szCs w:val="22"/>
          </w:rPr>
          <w:delText>behavioral</w:delText>
        </w:r>
        <w:r w:rsidR="00136466" w:rsidDel="00305F03">
          <w:rPr>
            <w:rFonts w:ascii="Calibri" w:hAnsi="Calibri"/>
            <w:sz w:val="22"/>
            <w:szCs w:val="22"/>
          </w:rPr>
          <w:delText xml:space="preserve"> trait (Tables 1-4</w:delText>
        </w:r>
        <w:r w:rsidR="00D93730" w:rsidDel="00305F03">
          <w:rPr>
            <w:rFonts w:ascii="Calibri" w:hAnsi="Calibri"/>
            <w:sz w:val="22"/>
            <w:szCs w:val="22"/>
          </w:rPr>
          <w:delText>)</w:delText>
        </w:r>
      </w:del>
      <w:r w:rsidR="00C51C39">
        <w:rPr>
          <w:rFonts w:ascii="Calibri" w:hAnsi="Calibri"/>
          <w:sz w:val="22"/>
          <w:szCs w:val="22"/>
        </w:rPr>
        <w:t xml:space="preserve"> w</w:t>
      </w:r>
      <w:del w:id="110" w:author="Daniel Noble" w:date="2017-10-03T19:04:00Z">
        <w:r w:rsidR="00C51C39" w:rsidDel="00305F03">
          <w:rPr>
            <w:rFonts w:ascii="Calibri" w:hAnsi="Calibri"/>
            <w:sz w:val="22"/>
            <w:szCs w:val="22"/>
          </w:rPr>
          <w:delText>h</w:delText>
        </w:r>
      </w:del>
      <w:r w:rsidR="00C51C39">
        <w:rPr>
          <w:rFonts w:ascii="Calibri" w:hAnsi="Calibri"/>
          <w:sz w:val="22"/>
          <w:szCs w:val="22"/>
        </w:rPr>
        <w:t xml:space="preserve">ere </w:t>
      </w:r>
      <w:del w:id="111" w:author="Daniel Noble" w:date="2017-10-03T19:04:00Z">
        <w:r w:rsidR="00C51C39" w:rsidDel="00305F03">
          <w:rPr>
            <w:rFonts w:ascii="Calibri" w:hAnsi="Calibri"/>
            <w:sz w:val="22"/>
            <w:szCs w:val="22"/>
          </w:rPr>
          <w:delText>the values for</w:delText>
        </w:r>
      </w:del>
      <w:ins w:id="112" w:author="Daniel Noble" w:date="2017-10-03T19:04:00Z">
        <w:r>
          <w:rPr>
            <w:rFonts w:ascii="Calibri" w:hAnsi="Calibri"/>
            <w:sz w:val="22"/>
            <w:szCs w:val="22"/>
          </w:rPr>
          <w:t>similar</w:t>
        </w:r>
      </w:ins>
      <w:r w:rsidR="00C51C39">
        <w:rPr>
          <w:rFonts w:ascii="Calibri" w:hAnsi="Calibri"/>
          <w:sz w:val="22"/>
          <w:szCs w:val="22"/>
        </w:rPr>
        <w:t xml:space="preserve"> </w:t>
      </w:r>
      <w:del w:id="113" w:author="Daniel Noble" w:date="2017-10-03T19:04:00Z">
        <w:r w:rsidR="00C51C39" w:rsidDel="00305F03">
          <w:rPr>
            <w:rFonts w:ascii="Calibri" w:hAnsi="Calibri"/>
            <w:sz w:val="22"/>
            <w:szCs w:val="22"/>
          </w:rPr>
          <w:delText xml:space="preserve">both </w:delText>
        </w:r>
      </w:del>
      <w:ins w:id="114" w:author="Daniel Noble" w:date="2017-10-03T19:04:00Z">
        <w:r>
          <w:rPr>
            <w:rFonts w:ascii="Calibri" w:hAnsi="Calibri"/>
            <w:sz w:val="22"/>
            <w:szCs w:val="22"/>
          </w:rPr>
          <w:t xml:space="preserve">for </w:t>
        </w:r>
      </w:ins>
      <w:r w:rsidR="00C51C39">
        <w:rPr>
          <w:rFonts w:ascii="Calibri" w:hAnsi="Calibri"/>
          <w:sz w:val="22"/>
          <w:szCs w:val="22"/>
        </w:rPr>
        <w:t>high and low</w:t>
      </w:r>
      <w:ins w:id="115" w:author="Daniel Noble" w:date="2017-10-03T19:04:00Z">
        <w:r>
          <w:rPr>
            <w:rFonts w:ascii="Calibri" w:hAnsi="Calibri"/>
            <w:sz w:val="22"/>
            <w:szCs w:val="22"/>
          </w:rPr>
          <w:t>-quality diets</w:t>
        </w:r>
      </w:ins>
      <w:del w:id="116" w:author="Daniel Noble" w:date="2017-10-03T19:04:00Z">
        <w:r w:rsidR="00C51C39" w:rsidDel="00305F03">
          <w:rPr>
            <w:rFonts w:ascii="Calibri" w:hAnsi="Calibri"/>
            <w:sz w:val="22"/>
            <w:szCs w:val="22"/>
          </w:rPr>
          <w:delText xml:space="preserve"> </w:delText>
        </w:r>
      </w:del>
      <w:ins w:id="117" w:author="Daniel Noble" w:date="2017-10-03T19:04:00Z">
        <w:r>
          <w:rPr>
            <w:rFonts w:ascii="Calibri" w:hAnsi="Calibri"/>
            <w:sz w:val="22"/>
            <w:szCs w:val="22"/>
          </w:rPr>
          <w:t xml:space="preserve"> (Tables 1-4</w:t>
        </w:r>
      </w:ins>
      <w:ins w:id="118" w:author="Daniel Noble" w:date="2017-10-03T19:05:00Z">
        <w:r>
          <w:rPr>
            <w:rFonts w:ascii="Calibri" w:hAnsi="Calibri"/>
            <w:sz w:val="22"/>
            <w:szCs w:val="22"/>
          </w:rPr>
          <w:t xml:space="preserve">; </w:t>
        </w:r>
        <w:proofErr w:type="spellStart"/>
        <w:r>
          <w:rPr>
            <w:rFonts w:ascii="Calibri" w:hAnsi="Calibri"/>
            <w:sz w:val="22"/>
            <w:szCs w:val="22"/>
          </w:rPr>
          <w:t>pMCMC</w:t>
        </w:r>
        <w:proofErr w:type="spellEnd"/>
        <w:r>
          <w:rPr>
            <w:rFonts w:ascii="Calibri" w:hAnsi="Calibri"/>
            <w:sz w:val="22"/>
            <w:szCs w:val="22"/>
          </w:rPr>
          <w:t xml:space="preserve"> &gt; 0.05 for all correlations</w:t>
        </w:r>
      </w:ins>
      <w:ins w:id="119" w:author="Daniel Noble" w:date="2017-10-03T19:04:00Z">
        <w:r>
          <w:rPr>
            <w:rFonts w:ascii="Calibri" w:hAnsi="Calibri"/>
            <w:sz w:val="22"/>
            <w:szCs w:val="22"/>
          </w:rPr>
          <w:t>)</w:t>
        </w:r>
      </w:ins>
      <w:del w:id="120" w:author="Daniel Noble" w:date="2017-10-03T19:04:00Z">
        <w:r w:rsidR="00C51C39" w:rsidDel="00305F03">
          <w:rPr>
            <w:rFonts w:ascii="Calibri" w:hAnsi="Calibri"/>
            <w:sz w:val="22"/>
            <w:szCs w:val="22"/>
          </w:rPr>
          <w:delText>are quite similar</w:delText>
        </w:r>
      </w:del>
      <w:r w:rsidR="00D93730">
        <w:rPr>
          <w:rFonts w:ascii="Calibri" w:hAnsi="Calibri"/>
          <w:sz w:val="22"/>
          <w:szCs w:val="22"/>
        </w:rPr>
        <w:t xml:space="preserve">. </w:t>
      </w:r>
      <w:ins w:id="121" w:author="Daniel Noble" w:date="2017-10-03T19:05:00Z">
        <w:r>
          <w:rPr>
            <w:rFonts w:ascii="Calibri" w:hAnsi="Calibri"/>
            <w:sz w:val="22"/>
            <w:szCs w:val="22"/>
          </w:rPr>
          <w:t>Both between individual and within-individual correlations were unaffected by diet treatment</w:t>
        </w:r>
      </w:ins>
      <w:ins w:id="122" w:author="Daniel Noble" w:date="2017-10-03T19:06:00Z">
        <w:r>
          <w:rPr>
            <w:rFonts w:ascii="Calibri" w:hAnsi="Calibri"/>
            <w:sz w:val="22"/>
            <w:szCs w:val="22"/>
          </w:rPr>
          <w:t xml:space="preserve"> (Figure 2)</w:t>
        </w:r>
      </w:ins>
      <w:ins w:id="123" w:author="Daniel Noble" w:date="2017-10-03T19:05:00Z">
        <w:r>
          <w:rPr>
            <w:rFonts w:ascii="Calibri" w:hAnsi="Calibri"/>
            <w:sz w:val="22"/>
            <w:szCs w:val="22"/>
          </w:rPr>
          <w:t>.</w:t>
        </w:r>
      </w:ins>
      <w:del w:id="124" w:author="Daniel Noble" w:date="2017-10-03T19:05:00Z">
        <w:r w:rsidR="00D93730" w:rsidDel="00305F03">
          <w:rPr>
            <w:rFonts w:ascii="Calibri" w:hAnsi="Calibri"/>
            <w:sz w:val="22"/>
            <w:szCs w:val="22"/>
          </w:rPr>
          <w:delText>Furthermore, pMCMC &gt; 0.05 for all traits</w:delText>
        </w:r>
        <w:r w:rsidR="00823785" w:rsidDel="00305F03">
          <w:rPr>
            <w:rFonts w:ascii="Calibri" w:hAnsi="Calibri"/>
            <w:sz w:val="22"/>
            <w:szCs w:val="22"/>
          </w:rPr>
          <w:delText xml:space="preserve"> in each model</w:delText>
        </w:r>
        <w:r w:rsidR="00D93730" w:rsidDel="00305F03">
          <w:rPr>
            <w:rFonts w:ascii="Calibri" w:hAnsi="Calibri"/>
            <w:sz w:val="22"/>
            <w:szCs w:val="22"/>
          </w:rPr>
          <w:delText xml:space="preserve"> which </w:delText>
        </w:r>
        <w:r w:rsidR="00C51C39" w:rsidDel="00305F03">
          <w:rPr>
            <w:rFonts w:ascii="Calibri" w:hAnsi="Calibri"/>
            <w:sz w:val="22"/>
            <w:szCs w:val="22"/>
          </w:rPr>
          <w:delText>confirms that no significant difference</w:delText>
        </w:r>
        <w:r w:rsidR="00823785" w:rsidDel="00305F03">
          <w:rPr>
            <w:rFonts w:ascii="Calibri" w:hAnsi="Calibri"/>
            <w:sz w:val="22"/>
            <w:szCs w:val="22"/>
          </w:rPr>
          <w:delText>s exist</w:delText>
        </w:r>
        <w:r w:rsidR="00C51C39" w:rsidDel="00305F03">
          <w:rPr>
            <w:rFonts w:ascii="Calibri" w:hAnsi="Calibri"/>
            <w:sz w:val="22"/>
            <w:szCs w:val="22"/>
          </w:rPr>
          <w:delText xml:space="preserve">. </w:delText>
        </w:r>
      </w:del>
      <w:del w:id="125" w:author="Daniel Noble" w:date="2017-10-03T19:06:00Z">
        <w:r w:rsidR="00D65049" w:rsidDel="00305F03">
          <w:rPr>
            <w:rFonts w:ascii="Calibri" w:hAnsi="Calibri"/>
            <w:sz w:val="22"/>
            <w:szCs w:val="22"/>
          </w:rPr>
          <w:delText>This is true for both between and within individuals. Figure</w:delText>
        </w:r>
        <w:r w:rsidR="00823785" w:rsidDel="00305F03">
          <w:rPr>
            <w:rFonts w:ascii="Calibri" w:hAnsi="Calibri"/>
            <w:sz w:val="22"/>
            <w:szCs w:val="22"/>
          </w:rPr>
          <w:delText xml:space="preserve"> 2</w:delText>
        </w:r>
        <w:r w:rsidR="00D65049" w:rsidDel="00305F03">
          <w:rPr>
            <w:rFonts w:ascii="Calibri" w:hAnsi="Calibri"/>
            <w:sz w:val="22"/>
            <w:szCs w:val="22"/>
          </w:rPr>
          <w:delText xml:space="preserve"> is</w:delText>
        </w:r>
        <w:r w:rsidR="00823785" w:rsidDel="00305F03">
          <w:rPr>
            <w:rFonts w:ascii="Calibri" w:hAnsi="Calibri"/>
            <w:sz w:val="22"/>
            <w:szCs w:val="22"/>
          </w:rPr>
          <w:delText xml:space="preserve"> a</w:delText>
        </w:r>
        <w:r w:rsidR="00D65049" w:rsidDel="00305F03">
          <w:rPr>
            <w:rFonts w:ascii="Calibri" w:hAnsi="Calibri"/>
            <w:sz w:val="22"/>
            <w:szCs w:val="22"/>
          </w:rPr>
          <w:delText xml:space="preserve"> visual representation of the correlations between exploration and each of the other assays. From the plot, while it is clear that strong </w:delText>
        </w:r>
        <w:r w:rsidR="00823785" w:rsidDel="00305F03">
          <w:rPr>
            <w:rFonts w:ascii="Calibri" w:hAnsi="Calibri"/>
            <w:sz w:val="22"/>
            <w:szCs w:val="22"/>
          </w:rPr>
          <w:delText xml:space="preserve">behavioral </w:delText>
        </w:r>
        <w:r w:rsidR="00D65049" w:rsidDel="00305F03">
          <w:rPr>
            <w:rFonts w:ascii="Calibri" w:hAnsi="Calibri"/>
            <w:sz w:val="22"/>
            <w:szCs w:val="22"/>
          </w:rPr>
          <w:delText>correlations do exist, there is no differenc</w:delText>
        </w:r>
        <w:r w:rsidR="007327A7" w:rsidDel="00305F03">
          <w:rPr>
            <w:rFonts w:ascii="Calibri" w:hAnsi="Calibri"/>
            <w:sz w:val="22"/>
            <w:szCs w:val="22"/>
          </w:rPr>
          <w:delText>e between individuals on a high-quality diet and those on a low-</w:delText>
        </w:r>
        <w:r w:rsidR="00D65049" w:rsidDel="00305F03">
          <w:rPr>
            <w:rFonts w:ascii="Calibri" w:hAnsi="Calibri"/>
            <w:sz w:val="22"/>
            <w:szCs w:val="22"/>
          </w:rPr>
          <w:delText>quality diet.</w:delText>
        </w:r>
      </w:del>
      <w:ins w:id="126" w:author="Daniel Noble" w:date="2017-10-03T19:06:00Z">
        <w:r>
          <w:rPr>
            <w:rFonts w:ascii="Calibri" w:hAnsi="Calibri"/>
            <w:sz w:val="22"/>
            <w:szCs w:val="22"/>
          </w:rPr>
          <w:t xml:space="preserve"> </w:t>
        </w:r>
      </w:ins>
    </w:p>
    <w:p w14:paraId="14BCE1D4" w14:textId="1E6F8819" w:rsidR="00D65049" w:rsidRDefault="009653D1">
      <w:pPr>
        <w:spacing w:line="360" w:lineRule="auto"/>
        <w:ind w:firstLine="720"/>
        <w:rPr>
          <w:rFonts w:ascii="Calibri" w:hAnsi="Calibri"/>
          <w:sz w:val="22"/>
          <w:szCs w:val="22"/>
        </w:rPr>
        <w:pPrChange w:id="127" w:author="Daniel Noble" w:date="2017-10-03T19:06:00Z">
          <w:pPr>
            <w:spacing w:line="360" w:lineRule="auto"/>
          </w:pPr>
        </w:pPrChange>
      </w:pPr>
      <w:r>
        <w:rPr>
          <w:rFonts w:ascii="Calibri" w:hAnsi="Calibri"/>
          <w:sz w:val="22"/>
          <w:szCs w:val="22"/>
        </w:rPr>
        <w:t xml:space="preserve">Mantel tests comparing the </w:t>
      </w:r>
      <w:proofErr w:type="spellStart"/>
      <w:ins w:id="128" w:author="Daniel Noble" w:date="2017-10-03T19:07:00Z">
        <w:r w:rsidR="00305F03">
          <w:rPr>
            <w:rFonts w:ascii="Calibri" w:hAnsi="Calibri"/>
            <w:sz w:val="22"/>
            <w:szCs w:val="22"/>
          </w:rPr>
          <w:t>behavioural</w:t>
        </w:r>
      </w:ins>
      <w:proofErr w:type="spellEnd"/>
      <w:ins w:id="129" w:author="Daniel Noble" w:date="2017-10-03T19:06:00Z">
        <w:r w:rsidR="00305F03">
          <w:rPr>
            <w:rFonts w:ascii="Calibri" w:hAnsi="Calibri"/>
            <w:sz w:val="22"/>
            <w:szCs w:val="22"/>
          </w:rPr>
          <w:t xml:space="preserve"> correlations within </w:t>
        </w:r>
      </w:ins>
      <w:r>
        <w:rPr>
          <w:rFonts w:ascii="Calibri" w:hAnsi="Calibri"/>
          <w:sz w:val="22"/>
          <w:szCs w:val="22"/>
        </w:rPr>
        <w:t>high</w:t>
      </w:r>
      <w:ins w:id="130" w:author="Daniel Noble" w:date="2017-10-03T19:06:00Z">
        <w:r w:rsidR="00305F03">
          <w:rPr>
            <w:rFonts w:ascii="Calibri" w:hAnsi="Calibri"/>
            <w:sz w:val="22"/>
            <w:szCs w:val="22"/>
          </w:rPr>
          <w:t>-</w:t>
        </w:r>
      </w:ins>
      <w:r>
        <w:rPr>
          <w:rFonts w:ascii="Calibri" w:hAnsi="Calibri"/>
          <w:sz w:val="22"/>
          <w:szCs w:val="22"/>
        </w:rPr>
        <w:t xml:space="preserve"> and low</w:t>
      </w:r>
      <w:ins w:id="131" w:author="Daniel Noble" w:date="2017-10-03T19:06:00Z">
        <w:r w:rsidR="00305F03">
          <w:rPr>
            <w:rFonts w:ascii="Calibri" w:hAnsi="Calibri"/>
            <w:sz w:val="22"/>
            <w:szCs w:val="22"/>
          </w:rPr>
          <w:t>-</w:t>
        </w:r>
      </w:ins>
      <w:ins w:id="132" w:author="Daniel Noble" w:date="2017-10-03T19:07:00Z">
        <w:r w:rsidR="00305F03">
          <w:rPr>
            <w:rFonts w:ascii="Calibri" w:hAnsi="Calibri"/>
            <w:sz w:val="22"/>
            <w:szCs w:val="22"/>
          </w:rPr>
          <w:t>quality</w:t>
        </w:r>
      </w:ins>
      <w:ins w:id="133" w:author="Daniel Noble" w:date="2017-10-03T19:06:00Z">
        <w:r w:rsidR="00305F03">
          <w:rPr>
            <w:rFonts w:ascii="Calibri" w:hAnsi="Calibri"/>
            <w:sz w:val="22"/>
            <w:szCs w:val="22"/>
          </w:rPr>
          <w:t xml:space="preserve"> treatments </w:t>
        </w:r>
      </w:ins>
      <w:ins w:id="134" w:author="Daniel Noble" w:date="2017-10-03T19:07:00Z">
        <w:r w:rsidR="00305F03">
          <w:rPr>
            <w:rFonts w:ascii="Calibri" w:hAnsi="Calibri"/>
            <w:sz w:val="22"/>
            <w:szCs w:val="22"/>
          </w:rPr>
          <w:t>(i.e. between and within-individual phenotypic matrices)</w:t>
        </w:r>
      </w:ins>
      <w:r>
        <w:rPr>
          <w:rFonts w:ascii="Calibri" w:hAnsi="Calibri"/>
          <w:sz w:val="22"/>
          <w:szCs w:val="22"/>
        </w:rPr>
        <w:t xml:space="preserve"> </w:t>
      </w:r>
      <w:ins w:id="135" w:author="Daniel Noble" w:date="2017-10-03T19:07:00Z">
        <w:r w:rsidR="00305F03">
          <w:rPr>
            <w:rFonts w:ascii="Calibri" w:hAnsi="Calibri"/>
            <w:sz w:val="22"/>
            <w:szCs w:val="22"/>
          </w:rPr>
          <w:t xml:space="preserve">showed no significant differences (Mantel test: test statistic; p-value for both the within and between matrix comparisons </w:t>
        </w:r>
      </w:ins>
      <w:ins w:id="136" w:author="Daniel Noble" w:date="2017-10-03T19:08:00Z">
        <w:r w:rsidR="00305F03">
          <w:rPr>
            <w:rFonts w:ascii="Calibri" w:hAnsi="Calibri"/>
            <w:sz w:val="22"/>
            <w:szCs w:val="22"/>
          </w:rPr>
          <w:t>–</w:t>
        </w:r>
      </w:ins>
      <w:ins w:id="137" w:author="Daniel Noble" w:date="2017-10-03T19:07:00Z">
        <w:r w:rsidR="00305F03">
          <w:rPr>
            <w:rFonts w:ascii="Calibri" w:hAnsi="Calibri"/>
            <w:sz w:val="22"/>
            <w:szCs w:val="22"/>
          </w:rPr>
          <w:t xml:space="preserve"> ADD </w:t>
        </w:r>
      </w:ins>
      <w:ins w:id="138" w:author="Daniel Noble" w:date="2017-10-03T19:08:00Z">
        <w:r w:rsidR="00305F03">
          <w:rPr>
            <w:rFonts w:ascii="Calibri" w:hAnsi="Calibri"/>
            <w:sz w:val="22"/>
            <w:szCs w:val="22"/>
          </w:rPr>
          <w:t>THIS HERE</w:t>
        </w:r>
      </w:ins>
      <w:ins w:id="139" w:author="Daniel Noble" w:date="2017-10-03T19:07:00Z">
        <w:r w:rsidR="00305F03">
          <w:rPr>
            <w:rFonts w:ascii="Calibri" w:hAnsi="Calibri"/>
            <w:sz w:val="22"/>
            <w:szCs w:val="22"/>
          </w:rPr>
          <w:t>)</w:t>
        </w:r>
      </w:ins>
      <w:ins w:id="140" w:author="Daniel Noble" w:date="2017-10-03T19:08:00Z">
        <w:r w:rsidR="00305F03">
          <w:rPr>
            <w:rFonts w:ascii="Calibri" w:hAnsi="Calibri"/>
            <w:sz w:val="22"/>
            <w:szCs w:val="22"/>
          </w:rPr>
          <w:t>.</w:t>
        </w:r>
      </w:ins>
      <w:del w:id="141" w:author="Daniel Noble" w:date="2017-10-03T19:08:00Z">
        <w:r w:rsidDel="00305F03">
          <w:rPr>
            <w:rFonts w:ascii="Calibri" w:hAnsi="Calibri"/>
            <w:sz w:val="22"/>
            <w:szCs w:val="22"/>
          </w:rPr>
          <w:delText xml:space="preserve">matrices for both between- and within-individuals also gave non-significant values for both correlation and covariance, </w:delText>
        </w:r>
        <w:r w:rsidR="00823785" w:rsidDel="00305F03">
          <w:rPr>
            <w:rFonts w:ascii="Calibri" w:hAnsi="Calibri"/>
            <w:sz w:val="22"/>
            <w:szCs w:val="22"/>
          </w:rPr>
          <w:delText>further emphasizing the non-significant differences</w:delText>
        </w:r>
        <w:r w:rsidDel="00305F03">
          <w:rPr>
            <w:rFonts w:ascii="Calibri" w:hAnsi="Calibri"/>
            <w:sz w:val="22"/>
            <w:szCs w:val="22"/>
          </w:rPr>
          <w:delText xml:space="preserve"> between the high diet matrix and the low diet matrix.</w:delText>
        </w:r>
      </w:del>
      <w:r>
        <w:rPr>
          <w:rFonts w:ascii="Calibri" w:hAnsi="Calibri"/>
          <w:sz w:val="22"/>
          <w:szCs w:val="22"/>
        </w:rPr>
        <w:t xml:space="preserve"> </w:t>
      </w:r>
    </w:p>
    <w:p w14:paraId="628A23C4" w14:textId="4A0932CF" w:rsidR="00823785" w:rsidRPr="00305F03" w:rsidDel="00305F03" w:rsidRDefault="00823785">
      <w:pPr>
        <w:spacing w:line="360" w:lineRule="auto"/>
        <w:ind w:firstLine="720"/>
        <w:rPr>
          <w:del w:id="142" w:author="Daniel Noble" w:date="2017-10-03T19:08:00Z"/>
          <w:rFonts w:ascii="Calibri" w:hAnsi="Calibri"/>
          <w:i/>
          <w:sz w:val="22"/>
          <w:szCs w:val="22"/>
          <w:rPrChange w:id="143" w:author="Daniel Noble" w:date="2017-10-03T19:08:00Z">
            <w:rPr>
              <w:del w:id="144" w:author="Daniel Noble" w:date="2017-10-03T19:08:00Z"/>
              <w:i/>
            </w:rPr>
          </w:rPrChange>
        </w:rPr>
        <w:pPrChange w:id="145" w:author="Daniel Noble" w:date="2017-10-03T19:08:00Z">
          <w:pPr>
            <w:spacing w:line="360" w:lineRule="auto"/>
          </w:pPr>
        </w:pPrChange>
      </w:pPr>
      <w:del w:id="146" w:author="Daniel Noble" w:date="2017-10-03T19:08:00Z">
        <w:r w:rsidRPr="00305F03" w:rsidDel="00305F03">
          <w:rPr>
            <w:rFonts w:ascii="Calibri" w:hAnsi="Calibri"/>
            <w:sz w:val="22"/>
            <w:szCs w:val="22"/>
            <w:rPrChange w:id="147" w:author="Daniel Noble" w:date="2017-10-03T19:08:00Z">
              <w:rPr/>
            </w:rPrChange>
          </w:rPr>
          <w:delText xml:space="preserve">Based on the mantel test, pMCMC and comparison of the models and matrices generated, it is clear that diet had no impact on the behavioral syndromes of </w:delText>
        </w:r>
        <w:r w:rsidRPr="00305F03" w:rsidDel="00305F03">
          <w:rPr>
            <w:rFonts w:ascii="Calibri" w:hAnsi="Calibri"/>
            <w:i/>
            <w:sz w:val="22"/>
            <w:szCs w:val="22"/>
            <w:rPrChange w:id="148" w:author="Daniel Noble" w:date="2017-10-03T19:08:00Z">
              <w:rPr>
                <w:i/>
              </w:rPr>
            </w:rPrChange>
          </w:rPr>
          <w:delText xml:space="preserve">L. delicata. </w:delText>
        </w:r>
      </w:del>
    </w:p>
    <w:p w14:paraId="0B518373" w14:textId="77777777" w:rsidR="00493EFB" w:rsidRPr="008307AE" w:rsidRDefault="00493EFB">
      <w:pPr>
        <w:rPr>
          <w:rFonts w:asciiTheme="minorHAnsi" w:eastAsia="Times New Roman" w:hAnsiTheme="minorHAnsi"/>
          <w:color w:val="000000"/>
        </w:rPr>
        <w:pPrChange w:id="149" w:author="Daniel Noble" w:date="2017-10-03T19:08:00Z">
          <w:pPr>
            <w:pStyle w:val="ListParagraph"/>
            <w:spacing w:line="360" w:lineRule="auto"/>
          </w:pPr>
        </w:pPrChange>
      </w:pPr>
    </w:p>
    <w:p w14:paraId="3F4C1DD3" w14:textId="51272449" w:rsidR="00217B3F" w:rsidDel="00071DA0" w:rsidRDefault="008307AE" w:rsidP="008307AE">
      <w:pPr>
        <w:spacing w:line="360" w:lineRule="auto"/>
        <w:rPr>
          <w:del w:id="150" w:author="Daniel Noble" w:date="2017-10-03T18:59:00Z"/>
          <w:rFonts w:asciiTheme="minorHAnsi" w:hAnsiTheme="minorHAnsi"/>
          <w:b/>
        </w:rPr>
      </w:pPr>
      <w:commentRangeStart w:id="151"/>
      <w:del w:id="152" w:author="Daniel Noble" w:date="2017-10-03T18:59:00Z">
        <w:r w:rsidRPr="008307AE" w:rsidDel="00071DA0">
          <w:rPr>
            <w:rFonts w:asciiTheme="minorHAnsi" w:hAnsiTheme="minorHAnsi"/>
            <w:b/>
          </w:rPr>
          <w:delText>Does diet</w:delText>
        </w:r>
        <w:r w:rsidDel="00071DA0">
          <w:rPr>
            <w:rFonts w:asciiTheme="minorHAnsi" w:hAnsiTheme="minorHAnsi"/>
            <w:b/>
          </w:rPr>
          <w:delText xml:space="preserve"> impact </w:delText>
        </w:r>
        <w:commentRangeStart w:id="153"/>
        <w:r w:rsidDel="00071DA0">
          <w:rPr>
            <w:rFonts w:asciiTheme="minorHAnsi" w:hAnsiTheme="minorHAnsi"/>
            <w:b/>
          </w:rPr>
          <w:delText>behavior</w:delText>
        </w:r>
        <w:commentRangeEnd w:id="153"/>
        <w:r w:rsidR="000E13D1" w:rsidDel="00071DA0">
          <w:rPr>
            <w:rStyle w:val="CommentReference"/>
          </w:rPr>
          <w:commentReference w:id="153"/>
        </w:r>
        <w:r w:rsidDel="00071DA0">
          <w:rPr>
            <w:rFonts w:asciiTheme="minorHAnsi" w:hAnsiTheme="minorHAnsi"/>
            <w:b/>
          </w:rPr>
          <w:delText>?</w:delText>
        </w:r>
        <w:commentRangeEnd w:id="151"/>
        <w:r w:rsidDel="00071DA0">
          <w:rPr>
            <w:rStyle w:val="CommentReference"/>
          </w:rPr>
          <w:commentReference w:id="151"/>
        </w:r>
      </w:del>
    </w:p>
    <w:p w14:paraId="246A4DED" w14:textId="33C65B0F" w:rsidR="008307AE" w:rsidRPr="000E13D1" w:rsidRDefault="008307AE" w:rsidP="008307AE">
      <w:pPr>
        <w:spacing w:line="360" w:lineRule="auto"/>
        <w:rPr>
          <w:rFonts w:asciiTheme="minorHAnsi" w:hAnsiTheme="minorHAnsi"/>
          <w:rPrChange w:id="154" w:author="Daniel Noble" w:date="2017-10-03T18:51:00Z">
            <w:rPr>
              <w:rFonts w:asciiTheme="minorHAnsi" w:hAnsiTheme="minorHAnsi"/>
              <w:i/>
            </w:rPr>
          </w:rPrChange>
        </w:rPr>
      </w:pPr>
      <w:del w:id="155" w:author="Daniel Noble" w:date="2017-10-03T18:49:00Z">
        <w:r w:rsidDel="000E13D1">
          <w:rPr>
            <w:rFonts w:asciiTheme="minorHAnsi" w:hAnsiTheme="minorHAnsi"/>
          </w:rPr>
          <w:delText>As seen in Figure 3, t</w:delText>
        </w:r>
      </w:del>
      <w:del w:id="156" w:author="Daniel Noble" w:date="2017-10-03T19:00:00Z">
        <w:r w:rsidDel="00071DA0">
          <w:rPr>
            <w:rFonts w:asciiTheme="minorHAnsi" w:hAnsiTheme="minorHAnsi"/>
          </w:rPr>
          <w:delText>here were no significant differences observed between the behaviors of the high and low group (in all cases,</w:delText>
        </w:r>
        <w:commentRangeStart w:id="157"/>
        <w:r w:rsidDel="00071DA0">
          <w:rPr>
            <w:rFonts w:asciiTheme="minorHAnsi" w:hAnsiTheme="minorHAnsi"/>
          </w:rPr>
          <w:delText xml:space="preserve"> p &gt; 0.05</w:delText>
        </w:r>
        <w:commentRangeEnd w:id="157"/>
        <w:r w:rsidR="005A68EB" w:rsidDel="00071DA0">
          <w:rPr>
            <w:rStyle w:val="CommentReference"/>
          </w:rPr>
          <w:commentReference w:id="157"/>
        </w:r>
        <w:r w:rsidDel="00071DA0">
          <w:rPr>
            <w:rFonts w:asciiTheme="minorHAnsi" w:hAnsiTheme="minorHAnsi"/>
          </w:rPr>
          <w:delText xml:space="preserve">). </w:delText>
        </w:r>
      </w:del>
      <w:del w:id="158" w:author="Daniel Noble" w:date="2017-10-03T18:51:00Z">
        <w:r w:rsidDel="000E13D1">
          <w:rPr>
            <w:rFonts w:asciiTheme="minorHAnsi" w:hAnsiTheme="minorHAnsi"/>
          </w:rPr>
          <w:delText>The biggest difference occurred in sociality where high diet individuals spent a</w:delText>
        </w:r>
      </w:del>
      <w:del w:id="159" w:author="Daniel Noble" w:date="2017-10-03T19:00:00Z">
        <w:r w:rsidDel="00071DA0">
          <w:rPr>
            <w:rFonts w:asciiTheme="minorHAnsi" w:hAnsiTheme="minorHAnsi"/>
          </w:rPr>
          <w:delText xml:space="preserve"> </w:delText>
        </w:r>
      </w:del>
      <w:del w:id="160" w:author="Daniel Noble" w:date="2017-10-03T18:51:00Z">
        <w:r w:rsidDel="000E13D1">
          <w:rPr>
            <w:rFonts w:asciiTheme="minorHAnsi" w:hAnsiTheme="minorHAnsi"/>
          </w:rPr>
          <w:delText xml:space="preserve">logged average of </w:delText>
        </w:r>
      </w:del>
      <w:del w:id="161" w:author="Daniel Noble" w:date="2017-10-03T19:00:00Z">
        <w:r w:rsidDel="00071DA0">
          <w:rPr>
            <w:rFonts w:asciiTheme="minorHAnsi" w:hAnsiTheme="minorHAnsi"/>
          </w:rPr>
          <w:delText>0.68 seconds more time in the social zone</w:delText>
        </w:r>
      </w:del>
      <w:del w:id="162" w:author="Daniel Noble" w:date="2017-10-03T18:51:00Z">
        <w:r w:rsidDel="000E13D1">
          <w:rPr>
            <w:rFonts w:asciiTheme="minorHAnsi" w:hAnsiTheme="minorHAnsi"/>
          </w:rPr>
          <w:delText xml:space="preserve"> than their low diet counterparts</w:delText>
        </w:r>
      </w:del>
      <w:del w:id="163" w:author="Daniel Noble" w:date="2017-10-03T18:52:00Z">
        <w:r w:rsidDel="000E13D1">
          <w:rPr>
            <w:rFonts w:asciiTheme="minorHAnsi" w:hAnsiTheme="minorHAnsi"/>
          </w:rPr>
          <w:delText>. H</w:delText>
        </w:r>
      </w:del>
      <w:del w:id="164" w:author="Daniel Noble" w:date="2017-10-03T19:00:00Z">
        <w:r w:rsidDel="00071DA0">
          <w:rPr>
            <w:rFonts w:asciiTheme="minorHAnsi" w:hAnsiTheme="minorHAnsi"/>
          </w:rPr>
          <w:delText>owever</w:delText>
        </w:r>
      </w:del>
      <w:del w:id="165" w:author="Daniel Noble" w:date="2017-10-03T18:52:00Z">
        <w:r w:rsidDel="000E13D1">
          <w:rPr>
            <w:rFonts w:asciiTheme="minorHAnsi" w:hAnsiTheme="minorHAnsi"/>
          </w:rPr>
          <w:delText xml:space="preserve"> </w:delText>
        </w:r>
      </w:del>
      <w:del w:id="166" w:author="Daniel Noble" w:date="2017-10-03T19:00:00Z">
        <w:r w:rsidDel="00071DA0">
          <w:rPr>
            <w:rFonts w:asciiTheme="minorHAnsi" w:hAnsiTheme="minorHAnsi"/>
          </w:rPr>
          <w:delText xml:space="preserve">p = 0.098 </w:delText>
        </w:r>
      </w:del>
      <w:commentRangeStart w:id="167"/>
      <w:del w:id="168" w:author="Daniel Noble" w:date="2017-10-03T18:52:00Z">
        <w:r w:rsidDel="000E13D1">
          <w:rPr>
            <w:rFonts w:asciiTheme="minorHAnsi" w:hAnsiTheme="minorHAnsi"/>
          </w:rPr>
          <w:delText xml:space="preserve">and is therefore not considered significant. </w:delText>
        </w:r>
      </w:del>
      <w:r>
        <w:rPr>
          <w:rFonts w:asciiTheme="minorHAnsi" w:hAnsiTheme="minorHAnsi"/>
        </w:rPr>
        <w:t xml:space="preserve">These t-test results reveal that diet quality did not have an impact on the sociality, </w:t>
      </w:r>
      <w:proofErr w:type="spellStart"/>
      <w:r>
        <w:rPr>
          <w:rFonts w:asciiTheme="minorHAnsi" w:hAnsiTheme="minorHAnsi"/>
        </w:rPr>
        <w:t>neophobia</w:t>
      </w:r>
      <w:proofErr w:type="spellEnd"/>
      <w:r>
        <w:rPr>
          <w:rFonts w:asciiTheme="minorHAnsi" w:hAnsiTheme="minorHAnsi"/>
        </w:rPr>
        <w:t xml:space="preserve"> or exploratory behavior of </w:t>
      </w:r>
      <w:r>
        <w:rPr>
          <w:rFonts w:asciiTheme="minorHAnsi" w:hAnsiTheme="minorHAnsi"/>
          <w:i/>
        </w:rPr>
        <w:t xml:space="preserve">L. </w:t>
      </w:r>
      <w:proofErr w:type="spellStart"/>
      <w:r>
        <w:rPr>
          <w:rFonts w:asciiTheme="minorHAnsi" w:hAnsiTheme="minorHAnsi"/>
          <w:i/>
        </w:rPr>
        <w:t>delicata</w:t>
      </w:r>
      <w:proofErr w:type="spellEnd"/>
      <w:r>
        <w:rPr>
          <w:rFonts w:asciiTheme="minorHAnsi" w:hAnsiTheme="minorHAnsi"/>
          <w:i/>
        </w:rPr>
        <w:t xml:space="preserve">. </w:t>
      </w:r>
      <w:commentRangeEnd w:id="167"/>
      <w:r w:rsidR="000E13D1">
        <w:rPr>
          <w:rStyle w:val="CommentReference"/>
        </w:rPr>
        <w:commentReference w:id="167"/>
      </w:r>
    </w:p>
    <w:p w14:paraId="2D5358B5" w14:textId="77777777" w:rsidR="008307AE" w:rsidRPr="008307AE" w:rsidRDefault="008307AE" w:rsidP="008307AE">
      <w:pPr>
        <w:spacing w:line="360" w:lineRule="auto"/>
        <w:rPr>
          <w:rFonts w:asciiTheme="minorHAnsi" w:hAnsiTheme="minorHAnsi"/>
          <w:b/>
        </w:rPr>
      </w:pPr>
    </w:p>
    <w:sectPr w:rsidR="008307AE" w:rsidRPr="008307AE" w:rsidSect="002410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ayelle.03@gmail.com" w:date="2017-09-29T14:51:00Z" w:initials="k">
    <w:p w14:paraId="14216818" w14:textId="77777777" w:rsidR="00493EFB" w:rsidRDefault="00493EFB" w:rsidP="00493EFB">
      <w:pPr>
        <w:pStyle w:val="CommentText"/>
      </w:pPr>
      <w:r>
        <w:rPr>
          <w:rStyle w:val="CommentReference"/>
        </w:rPr>
        <w:annotationRef/>
      </w:r>
      <w:r>
        <w:t xml:space="preserve">NTS: Use </w:t>
      </w:r>
      <w:proofErr w:type="spellStart"/>
      <w:proofErr w:type="gramStart"/>
      <w:r>
        <w:t>trt:trait</w:t>
      </w:r>
      <w:proofErr w:type="spellEnd"/>
      <w:proofErr w:type="gramEnd"/>
      <w:r>
        <w:t xml:space="preserve"> table possibly?</w:t>
      </w:r>
    </w:p>
  </w:comment>
  <w:comment w:id="25" w:author="Daniel Noble" w:date="2017-10-03T19:18:00Z" w:initials="DN">
    <w:p w14:paraId="0CE03C08" w14:textId="6E700B33" w:rsidR="004E165E" w:rsidRDefault="004E165E">
      <w:pPr>
        <w:pStyle w:val="CommentText"/>
      </w:pPr>
      <w:r>
        <w:rPr>
          <w:rStyle w:val="CommentReference"/>
        </w:rPr>
        <w:annotationRef/>
      </w:r>
      <w:r>
        <w:t>Change table number</w:t>
      </w:r>
    </w:p>
  </w:comment>
  <w:comment w:id="40" w:author="Daniel Noble" w:date="2017-10-03T19:11:00Z" w:initials="DN">
    <w:p w14:paraId="26C04AFB" w14:textId="2A86BC45" w:rsidR="00C13868" w:rsidRDefault="00C13868">
      <w:pPr>
        <w:pStyle w:val="CommentText"/>
      </w:pPr>
      <w:r>
        <w:rPr>
          <w:rStyle w:val="CommentReference"/>
        </w:rPr>
        <w:annotationRef/>
      </w:r>
      <w:r>
        <w:t xml:space="preserve">Is this in reference to W matrices? You need to be more specific in your referencing of results. Tables 1-X </w:t>
      </w:r>
      <w:proofErr w:type="gramStart"/>
      <w:r>
        <w:t xml:space="preserve">doesn’t </w:t>
      </w:r>
      <w:r w:rsidR="004B37E3">
        <w:t xml:space="preserve"> really</w:t>
      </w:r>
      <w:proofErr w:type="gramEnd"/>
      <w:r w:rsidR="004B37E3">
        <w:t xml:space="preserve"> </w:t>
      </w:r>
      <w:r>
        <w:t>cut it</w:t>
      </w:r>
      <w:r w:rsidR="004B37E3">
        <w:t xml:space="preserve"> as not all these results support a given statement</w:t>
      </w:r>
      <w:r>
        <w:t>. You need to state clearly what the results from each table means.</w:t>
      </w:r>
    </w:p>
  </w:comment>
  <w:comment w:id="41" w:author="kayelle.03@gmail.com" w:date="2017-10-01T13:52:00Z" w:initials="k">
    <w:p w14:paraId="60A31AB6" w14:textId="30359940" w:rsidR="00493EFB" w:rsidRDefault="00493EFB" w:rsidP="00493EFB">
      <w:pPr>
        <w:pStyle w:val="CommentText"/>
      </w:pPr>
      <w:r>
        <w:rPr>
          <w:rStyle w:val="CommentReference"/>
        </w:rPr>
        <w:annotationRef/>
      </w:r>
      <w:r>
        <w:t xml:space="preserve">NTS: If table with all data is used, remember to change these words as well as the values in this </w:t>
      </w:r>
      <w:r w:rsidR="00A71F3A">
        <w:t>paragraph</w:t>
      </w:r>
    </w:p>
  </w:comment>
  <w:comment w:id="53" w:author="Daniel Noble" w:date="2017-10-03T19:24:00Z" w:initials="DN">
    <w:p w14:paraId="49D5C975" w14:textId="3B7F7D32" w:rsidR="00380531" w:rsidRDefault="00380531">
      <w:pPr>
        <w:pStyle w:val="CommentText"/>
      </w:pPr>
      <w:r>
        <w:rPr>
          <w:rStyle w:val="CommentReference"/>
        </w:rPr>
        <w:annotationRef/>
      </w:r>
      <w:r>
        <w:t>What about the other correlation between social and activity and novel and social?! You should add these here for the between individual level</w:t>
      </w:r>
    </w:p>
  </w:comment>
  <w:comment w:id="56" w:author="Daniel Noble" w:date="2017-10-03T19:26:00Z" w:initials="DN">
    <w:p w14:paraId="5AFD2275" w14:textId="6265F16E" w:rsidR="00380531" w:rsidRDefault="00380531">
      <w:pPr>
        <w:pStyle w:val="CommentText"/>
      </w:pPr>
      <w:r>
        <w:rPr>
          <w:rStyle w:val="CommentReference"/>
        </w:rPr>
        <w:annotationRef/>
      </w:r>
      <w:r>
        <w:t xml:space="preserve">What was the correlations? Keep consistent with what you provided in the previous sentence. Just follow that </w:t>
      </w:r>
      <w:proofErr w:type="spellStart"/>
      <w:r>
        <w:t>strucre</w:t>
      </w:r>
      <w:proofErr w:type="spellEnd"/>
      <w:r>
        <w:t xml:space="preserve"> when discussing others. </w:t>
      </w:r>
    </w:p>
  </w:comment>
  <w:comment w:id="66" w:author="Daniel Noble" w:date="2017-10-03T19:25:00Z" w:initials="DN">
    <w:p w14:paraId="24F2B6F7" w14:textId="5CCF664F" w:rsidR="00380531" w:rsidRDefault="00380531">
      <w:pPr>
        <w:pStyle w:val="CommentText"/>
      </w:pPr>
      <w:r>
        <w:rPr>
          <w:rStyle w:val="CommentReference"/>
        </w:rPr>
        <w:annotationRef/>
      </w:r>
      <w:r>
        <w:t xml:space="preserve">Again, anything at the within-individual level provides no evidence for </w:t>
      </w:r>
      <w:proofErr w:type="spellStart"/>
      <w:r>
        <w:t>behavioural</w:t>
      </w:r>
      <w:proofErr w:type="spellEnd"/>
      <w:r>
        <w:t xml:space="preserve"> syndromes. These are just correlations and have a different meaning.</w:t>
      </w:r>
    </w:p>
  </w:comment>
  <w:comment w:id="69" w:author="Daniel Noble" w:date="2017-10-03T19:10:00Z" w:initials="DN">
    <w:p w14:paraId="64AEDD05" w14:textId="1D9A6D2E" w:rsidR="00A85753" w:rsidRDefault="00A85753">
      <w:pPr>
        <w:pStyle w:val="CommentText"/>
      </w:pPr>
      <w:r>
        <w:rPr>
          <w:rStyle w:val="CommentReference"/>
        </w:rPr>
        <w:annotationRef/>
      </w:r>
      <w:r>
        <w:t xml:space="preserve">No, a </w:t>
      </w:r>
      <w:proofErr w:type="spellStart"/>
      <w:r>
        <w:t>behavioural</w:t>
      </w:r>
      <w:proofErr w:type="spellEnd"/>
      <w:r>
        <w:t xml:space="preserve"> syndrome doesn’t occur at the within-individual level. Only the between individual level. </w:t>
      </w:r>
    </w:p>
  </w:comment>
  <w:comment w:id="67" w:author="Daniel Noble" w:date="2017-10-03T19:28:00Z" w:initials="DN">
    <w:p w14:paraId="000A8FD2" w14:textId="30A1451A" w:rsidR="00C54B99" w:rsidRDefault="00C54B99">
      <w:pPr>
        <w:pStyle w:val="CommentText"/>
      </w:pPr>
      <w:r>
        <w:rPr>
          <w:rStyle w:val="CommentReference"/>
        </w:rPr>
        <w:annotationRef/>
      </w:r>
      <w:r>
        <w:t>List the correlations at the W level for activity and social and novel</w:t>
      </w:r>
    </w:p>
  </w:comment>
  <w:comment w:id="80" w:author="Daniel Noble" w:date="2017-10-03T19:30:00Z" w:initials="DN">
    <w:p w14:paraId="11C6C00B" w14:textId="53518381" w:rsidR="00C54B99" w:rsidRDefault="00C54B99">
      <w:pPr>
        <w:pStyle w:val="CommentText"/>
      </w:pPr>
      <w:r>
        <w:rPr>
          <w:rStyle w:val="CommentReference"/>
        </w:rPr>
        <w:annotationRef/>
      </w:r>
      <w:r>
        <w:t xml:space="preserve">Get rid of this and repeat with the other traits. </w:t>
      </w:r>
    </w:p>
  </w:comment>
  <w:comment w:id="83" w:author="kayelle.03@gmail.com" w:date="2017-09-29T14:51:00Z" w:initials="k">
    <w:p w14:paraId="3D48F238" w14:textId="77777777" w:rsidR="00493EFB" w:rsidRDefault="00493EFB" w:rsidP="00493EFB">
      <w:pPr>
        <w:pStyle w:val="CommentText"/>
      </w:pPr>
      <w:r>
        <w:rPr>
          <w:rStyle w:val="CommentReference"/>
        </w:rPr>
        <w:annotationRef/>
      </w:r>
      <w:r>
        <w:t xml:space="preserve">Explore End Mass </w:t>
      </w:r>
    </w:p>
  </w:comment>
  <w:comment w:id="86" w:author="Daniel Noble" w:date="2017-10-03T18:53:00Z" w:initials="DN">
    <w:p w14:paraId="26457DF3" w14:textId="77777777" w:rsidR="00071DA0" w:rsidRDefault="00071DA0" w:rsidP="00071DA0">
      <w:pPr>
        <w:pStyle w:val="CommentText"/>
      </w:pPr>
      <w:r>
        <w:rPr>
          <w:rStyle w:val="CommentReference"/>
        </w:rPr>
        <w:annotationRef/>
      </w:r>
      <w:r>
        <w:t>What were the p-values exactly?</w:t>
      </w:r>
    </w:p>
  </w:comment>
  <w:comment w:id="88" w:author="Daniel Noble" w:date="2017-10-03T19:03:00Z" w:initials="DN">
    <w:p w14:paraId="08D7D9CE" w14:textId="239AED02" w:rsidR="00305F03" w:rsidRDefault="00305F03">
      <w:pPr>
        <w:pStyle w:val="CommentText"/>
      </w:pPr>
      <w:r>
        <w:rPr>
          <w:rStyle w:val="CommentReference"/>
        </w:rPr>
        <w:annotationRef/>
      </w:r>
      <w:r>
        <w:t>You need to place this here and add more actual reference to results.</w:t>
      </w:r>
    </w:p>
  </w:comment>
  <w:comment w:id="93" w:author="Daniel Noble" w:date="2017-10-03T18:53:00Z" w:initials="DN">
    <w:p w14:paraId="52FDA15A" w14:textId="77777777" w:rsidR="00071DA0" w:rsidRDefault="00071DA0" w:rsidP="00071DA0">
      <w:pPr>
        <w:pStyle w:val="CommentText"/>
      </w:pPr>
      <w:r>
        <w:rPr>
          <w:rStyle w:val="CommentReference"/>
        </w:rPr>
        <w:annotationRef/>
      </w:r>
      <w:r>
        <w:t xml:space="preserve">Provide the test statistics and sample sizes. </w:t>
      </w:r>
    </w:p>
  </w:comment>
  <w:comment w:id="153" w:author="Daniel Noble" w:date="2017-10-03T18:49:00Z" w:initials="DN">
    <w:p w14:paraId="7FFE9F50" w14:textId="342DA807" w:rsidR="000E13D1" w:rsidRDefault="000E13D1">
      <w:pPr>
        <w:pStyle w:val="CommentText"/>
      </w:pPr>
      <w:r>
        <w:rPr>
          <w:rStyle w:val="CommentReference"/>
        </w:rPr>
        <w:annotationRef/>
      </w:r>
      <w:r>
        <w:t>Don’t write passively like this. Put figures after sentences if you can. Use them to support your statements, not start your statements.</w:t>
      </w:r>
    </w:p>
  </w:comment>
  <w:comment w:id="151" w:author="kayelle.03@gmail.com" w:date="2017-10-02T16:46:00Z" w:initials="k">
    <w:p w14:paraId="0E1D9103" w14:textId="7A611863" w:rsidR="008307AE" w:rsidRDefault="008307AE">
      <w:pPr>
        <w:pStyle w:val="CommentText"/>
      </w:pPr>
      <w:r>
        <w:rPr>
          <w:rStyle w:val="CommentReference"/>
        </w:rPr>
        <w:annotationRef/>
      </w:r>
      <w:r>
        <w:t xml:space="preserve">Just in case I decide to include this </w:t>
      </w:r>
    </w:p>
  </w:comment>
  <w:comment w:id="157" w:author="Daniel Noble" w:date="2017-10-03T18:53:00Z" w:initials="DN">
    <w:p w14:paraId="477C0CF8" w14:textId="14B2A71C" w:rsidR="005A68EB" w:rsidRDefault="005A68EB">
      <w:pPr>
        <w:pStyle w:val="CommentText"/>
      </w:pPr>
      <w:r>
        <w:rPr>
          <w:rStyle w:val="CommentReference"/>
        </w:rPr>
        <w:annotationRef/>
      </w:r>
      <w:r>
        <w:t>What were the p-values exactly?</w:t>
      </w:r>
    </w:p>
  </w:comment>
  <w:comment w:id="167" w:author="Daniel Noble" w:date="2017-10-03T18:52:00Z" w:initials="DN">
    <w:p w14:paraId="2C0BBBA9" w14:textId="43654D98" w:rsidR="000E13D1" w:rsidRDefault="000E13D1">
      <w:pPr>
        <w:pStyle w:val="CommentText"/>
      </w:pPr>
      <w:r>
        <w:rPr>
          <w:rStyle w:val="CommentReference"/>
        </w:rPr>
        <w:annotationRef/>
      </w:r>
      <w:r>
        <w:t>Don’t need information about interpretation here. This is for the discussion. Just remove this.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216818" w15:done="0"/>
  <w15:commentEx w15:paraId="0CE03C08" w15:done="0"/>
  <w15:commentEx w15:paraId="26C04AFB" w15:done="0"/>
  <w15:commentEx w15:paraId="60A31AB6" w15:done="0"/>
  <w15:commentEx w15:paraId="49D5C975" w15:done="0"/>
  <w15:commentEx w15:paraId="5AFD2275" w15:done="0"/>
  <w15:commentEx w15:paraId="24F2B6F7" w15:done="0"/>
  <w15:commentEx w15:paraId="64AEDD05" w15:done="0"/>
  <w15:commentEx w15:paraId="000A8FD2" w15:done="0"/>
  <w15:commentEx w15:paraId="11C6C00B" w15:done="0"/>
  <w15:commentEx w15:paraId="3D48F238" w15:done="0"/>
  <w15:commentEx w15:paraId="26457DF3" w15:done="0"/>
  <w15:commentEx w15:paraId="08D7D9CE" w15:done="0"/>
  <w15:commentEx w15:paraId="52FDA15A" w15:done="0"/>
  <w15:commentEx w15:paraId="7FFE9F50" w15:done="0"/>
  <w15:commentEx w15:paraId="0E1D9103" w15:done="0"/>
  <w15:commentEx w15:paraId="477C0CF8" w15:done="0"/>
  <w15:commentEx w15:paraId="2C0BBB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C4429"/>
    <w:multiLevelType w:val="hybridMultilevel"/>
    <w:tmpl w:val="C02036EE"/>
    <w:lvl w:ilvl="0" w:tplc="F86872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67F96"/>
    <w:multiLevelType w:val="hybridMultilevel"/>
    <w:tmpl w:val="FEAC9DA8"/>
    <w:lvl w:ilvl="0" w:tplc="83D4D0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Noble">
    <w15:presenceInfo w15:providerId="Windows Live" w15:userId="b4aac4b3246bfb13"/>
  </w15:person>
  <w15:person w15:author="kayelle.03@gmail.com">
    <w15:presenceInfo w15:providerId="Windows Live" w15:userId="62e8e4e2d6eda23d"/>
  </w15:person>
  <w15:person w15:author="fonti.kar@gmail.com">
    <w15:presenceInfo w15:providerId="Windows Live" w15:userId="dbbeb0b389d7d1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FB"/>
    <w:rsid w:val="00071DA0"/>
    <w:rsid w:val="000A6726"/>
    <w:rsid w:val="000E13D1"/>
    <w:rsid w:val="00136466"/>
    <w:rsid w:val="00182DFF"/>
    <w:rsid w:val="00205D2A"/>
    <w:rsid w:val="002410E8"/>
    <w:rsid w:val="00305F03"/>
    <w:rsid w:val="00380531"/>
    <w:rsid w:val="00384645"/>
    <w:rsid w:val="003E67AF"/>
    <w:rsid w:val="00493EFB"/>
    <w:rsid w:val="004B37E3"/>
    <w:rsid w:val="004E165E"/>
    <w:rsid w:val="005A68EB"/>
    <w:rsid w:val="00611BFD"/>
    <w:rsid w:val="007327A7"/>
    <w:rsid w:val="00823785"/>
    <w:rsid w:val="008307AE"/>
    <w:rsid w:val="009653D1"/>
    <w:rsid w:val="00A71F3A"/>
    <w:rsid w:val="00A85753"/>
    <w:rsid w:val="00A956C0"/>
    <w:rsid w:val="00B64FE7"/>
    <w:rsid w:val="00C13868"/>
    <w:rsid w:val="00C51C39"/>
    <w:rsid w:val="00C54B99"/>
    <w:rsid w:val="00D002BB"/>
    <w:rsid w:val="00D20250"/>
    <w:rsid w:val="00D20671"/>
    <w:rsid w:val="00D65049"/>
    <w:rsid w:val="00D93730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75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EF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93E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3EFB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93E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E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EF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93E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E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EFB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3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3D1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989</Words>
  <Characters>5638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kayelle.03@gmail.com</dc:creator>
  <cp:keywords/>
  <dc:description/>
  <cp:lastModifiedBy>fonti.kar@gmail.com</cp:lastModifiedBy>
  <cp:revision>12</cp:revision>
  <dcterms:created xsi:type="dcterms:W3CDTF">2017-10-01T03:06:00Z</dcterms:created>
  <dcterms:modified xsi:type="dcterms:W3CDTF">2017-10-03T08:39:00Z</dcterms:modified>
</cp:coreProperties>
</file>